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97C37" w14:textId="6EFEB0B8" w:rsidR="0016154A" w:rsidRPr="0016154A" w:rsidRDefault="00A175E0" w:rsidP="0016154A">
      <w:pPr>
        <w:spacing w:line="276" w:lineRule="auto"/>
        <w:jc w:val="both"/>
        <w:rPr>
          <w:rStyle w:val="ContentBodyChar"/>
          <w:b/>
          <w:color w:val="auto"/>
          <w:sz w:val="22"/>
          <w:u w:val="single"/>
        </w:rPr>
      </w:pPr>
      <w:r>
        <w:rPr>
          <w:b/>
          <w:bCs/>
          <w:noProof/>
          <w:sz w:val="21"/>
          <w:szCs w:val="21"/>
        </w:rPr>
        <w:drawing>
          <wp:anchor distT="0" distB="0" distL="114300" distR="114300" simplePos="0" relativeHeight="251658240" behindDoc="1" locked="0" layoutInCell="1" allowOverlap="1" wp14:anchorId="46F71A21" wp14:editId="77E42E78">
            <wp:simplePos x="0" y="0"/>
            <wp:positionH relativeFrom="column">
              <wp:posOffset>4884420</wp:posOffset>
            </wp:positionH>
            <wp:positionV relativeFrom="paragraph">
              <wp:posOffset>0</wp:posOffset>
            </wp:positionV>
            <wp:extent cx="1010285" cy="1010285"/>
            <wp:effectExtent l="0" t="0" r="5715" b="5715"/>
            <wp:wrapTight wrapText="bothSides">
              <wp:wrapPolygon edited="0">
                <wp:start x="0" y="0"/>
                <wp:lineTo x="0" y="21451"/>
                <wp:lineTo x="21451" y="21451"/>
                <wp:lineTo x="21451" y="0"/>
                <wp:lineTo x="0" y="0"/>
              </wp:wrapPolygon>
            </wp:wrapTight>
            <wp:docPr id="1" name="Picture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7"/>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10285" cy="1010285"/>
                    </a:xfrm>
                    <a:prstGeom prst="rect">
                      <a:avLst/>
                    </a:prstGeom>
                  </pic:spPr>
                </pic:pic>
              </a:graphicData>
            </a:graphic>
            <wp14:sizeRelH relativeFrom="page">
              <wp14:pctWidth>0</wp14:pctWidth>
            </wp14:sizeRelH>
            <wp14:sizeRelV relativeFrom="page">
              <wp14:pctHeight>0</wp14:pctHeight>
            </wp14:sizeRelV>
          </wp:anchor>
        </w:drawing>
      </w:r>
      <w:r w:rsidR="008C5AB8" w:rsidRPr="00281C50">
        <w:rPr>
          <w:rStyle w:val="ContentBodyChar"/>
          <w:b/>
          <w:color w:val="auto"/>
          <w:sz w:val="22"/>
          <w:u w:val="single"/>
        </w:rPr>
        <w:t xml:space="preserve">EDUCATION </w:t>
      </w:r>
    </w:p>
    <w:p w14:paraId="4824E146" w14:textId="7C126E6C" w:rsidR="0016154A" w:rsidRPr="00281C50" w:rsidRDefault="0016154A" w:rsidP="0016154A">
      <w:pPr>
        <w:jc w:val="both"/>
        <w:rPr>
          <w:rStyle w:val="ContentBodyChar"/>
          <w:sz w:val="21"/>
          <w:szCs w:val="21"/>
        </w:rPr>
      </w:pPr>
      <w:r>
        <w:rPr>
          <w:rStyle w:val="ContentBodyChar"/>
          <w:b/>
          <w:color w:val="auto"/>
          <w:sz w:val="21"/>
          <w:szCs w:val="21"/>
        </w:rPr>
        <w:t>University of Michigan</w:t>
      </w:r>
      <w:r w:rsidRPr="00281C50">
        <w:rPr>
          <w:rStyle w:val="ContentBodyChar"/>
          <w:b/>
          <w:color w:val="auto"/>
          <w:sz w:val="21"/>
          <w:szCs w:val="21"/>
        </w:rPr>
        <w:t>,</w:t>
      </w:r>
      <w:r w:rsidRPr="00281C50">
        <w:rPr>
          <w:rStyle w:val="ContentBodyChar"/>
          <w:i/>
          <w:color w:val="auto"/>
          <w:sz w:val="21"/>
          <w:szCs w:val="21"/>
        </w:rPr>
        <w:t xml:space="preserve"> </w:t>
      </w:r>
      <w:r>
        <w:rPr>
          <w:rStyle w:val="ContentBodyChar"/>
          <w:color w:val="auto"/>
          <w:sz w:val="21"/>
          <w:szCs w:val="21"/>
        </w:rPr>
        <w:t>Ann Arbor, MI</w:t>
      </w:r>
    </w:p>
    <w:p w14:paraId="49E30C07" w14:textId="0B56D65B" w:rsidR="0016154A" w:rsidRPr="0016154A" w:rsidRDefault="0016154A" w:rsidP="0016154A">
      <w:pPr>
        <w:jc w:val="both"/>
        <w:rPr>
          <w:rStyle w:val="ContentBodyChar"/>
          <w:color w:val="auto"/>
          <w:sz w:val="21"/>
          <w:szCs w:val="21"/>
        </w:rPr>
      </w:pPr>
      <w:r>
        <w:rPr>
          <w:rStyle w:val="ContentBodyChar"/>
          <w:color w:val="auto"/>
          <w:sz w:val="21"/>
          <w:szCs w:val="21"/>
        </w:rPr>
        <w:t xml:space="preserve">Doctoral Candidate, </w:t>
      </w:r>
      <w:r w:rsidRPr="00281C50">
        <w:rPr>
          <w:rStyle w:val="ContentBodyChar"/>
          <w:color w:val="auto"/>
          <w:sz w:val="21"/>
          <w:szCs w:val="21"/>
        </w:rPr>
        <w:t>Mechanical Engineering</w:t>
      </w:r>
      <w:r>
        <w:rPr>
          <w:rStyle w:val="ContentBodyChar"/>
          <w:color w:val="auto"/>
          <w:sz w:val="21"/>
          <w:szCs w:val="21"/>
        </w:rPr>
        <w:t xml:space="preserve"> and Scientific Computing</w:t>
      </w:r>
    </w:p>
    <w:p w14:paraId="2B7AD4A4" w14:textId="0619B4AD" w:rsidR="0016154A" w:rsidRDefault="0016154A" w:rsidP="0016154A">
      <w:pPr>
        <w:ind w:firstLine="720"/>
        <w:jc w:val="both"/>
        <w:rPr>
          <w:rStyle w:val="Strong"/>
          <w:sz w:val="21"/>
          <w:szCs w:val="21"/>
        </w:rPr>
      </w:pPr>
      <w:r w:rsidRPr="00281C50">
        <w:rPr>
          <w:rStyle w:val="ContentBodyChar"/>
          <w:color w:val="auto"/>
          <w:sz w:val="21"/>
          <w:szCs w:val="21"/>
        </w:rPr>
        <w:t>GPA: 3.</w:t>
      </w:r>
      <w:r w:rsidR="00AC36F8">
        <w:rPr>
          <w:rStyle w:val="ContentBodyChar"/>
          <w:color w:val="auto"/>
          <w:sz w:val="21"/>
          <w:szCs w:val="21"/>
        </w:rPr>
        <w:t>5</w:t>
      </w:r>
      <w:r w:rsidRPr="00281C50">
        <w:rPr>
          <w:rStyle w:val="ContentBodyChar"/>
          <w:color w:val="auto"/>
          <w:sz w:val="21"/>
          <w:szCs w:val="21"/>
        </w:rPr>
        <w:t>/4.0</w:t>
      </w:r>
    </w:p>
    <w:p w14:paraId="2CDC8E2F" w14:textId="1092AC04" w:rsidR="0016154A" w:rsidRPr="0016154A" w:rsidRDefault="00A175E0" w:rsidP="00A175E0">
      <w:pPr>
        <w:tabs>
          <w:tab w:val="left" w:pos="4964"/>
        </w:tabs>
        <w:jc w:val="both"/>
        <w:rPr>
          <w:rStyle w:val="ContentBodyChar"/>
          <w:rFonts w:eastAsiaTheme="minorEastAsia"/>
          <w:b/>
          <w:bCs/>
          <w:color w:val="auto"/>
          <w:sz w:val="21"/>
          <w:szCs w:val="21"/>
        </w:rPr>
      </w:pPr>
      <w:r>
        <w:rPr>
          <w:rStyle w:val="ContentBodyChar"/>
          <w:rFonts w:eastAsiaTheme="minorEastAsia"/>
          <w:b/>
          <w:bCs/>
          <w:color w:val="auto"/>
          <w:sz w:val="21"/>
          <w:szCs w:val="21"/>
        </w:rPr>
        <w:tab/>
      </w:r>
      <w:bookmarkStart w:id="0" w:name="_GoBack"/>
      <w:bookmarkEnd w:id="0"/>
    </w:p>
    <w:p w14:paraId="786862B1" w14:textId="604AD371" w:rsidR="00FC319B" w:rsidRDefault="008C5AB8" w:rsidP="00281C50">
      <w:pPr>
        <w:jc w:val="both"/>
        <w:rPr>
          <w:rStyle w:val="ContentBodyChar"/>
          <w:color w:val="auto"/>
          <w:sz w:val="21"/>
          <w:szCs w:val="21"/>
        </w:rPr>
      </w:pPr>
      <w:r w:rsidRPr="00281C50">
        <w:rPr>
          <w:rStyle w:val="ContentBodyChar"/>
          <w:b/>
          <w:color w:val="auto"/>
          <w:sz w:val="21"/>
          <w:szCs w:val="21"/>
        </w:rPr>
        <w:t>Oregon State University,</w:t>
      </w:r>
      <w:r w:rsidRPr="00281C50">
        <w:rPr>
          <w:rStyle w:val="ContentBodyChar"/>
          <w:i/>
          <w:color w:val="auto"/>
          <w:sz w:val="21"/>
          <w:szCs w:val="21"/>
        </w:rPr>
        <w:t xml:space="preserve"> </w:t>
      </w:r>
      <w:r w:rsidRPr="00281C50">
        <w:rPr>
          <w:rStyle w:val="ContentBodyChar"/>
          <w:color w:val="auto"/>
          <w:sz w:val="21"/>
          <w:szCs w:val="21"/>
        </w:rPr>
        <w:t>Corvallis, OR</w:t>
      </w:r>
    </w:p>
    <w:p w14:paraId="579F2659" w14:textId="536069BB" w:rsidR="00B52C50" w:rsidRPr="00281C50" w:rsidRDefault="0016154A" w:rsidP="00281C50">
      <w:pPr>
        <w:jc w:val="both"/>
        <w:rPr>
          <w:rStyle w:val="ContentBodyChar"/>
          <w:sz w:val="21"/>
          <w:szCs w:val="21"/>
        </w:rPr>
      </w:pPr>
      <w:r w:rsidRPr="00281C50">
        <w:rPr>
          <w:rStyle w:val="ContentBodyChar"/>
          <w:color w:val="auto"/>
          <w:sz w:val="21"/>
          <w:szCs w:val="21"/>
        </w:rPr>
        <w:t>Bachelor of Science</w:t>
      </w:r>
      <w:r>
        <w:rPr>
          <w:rStyle w:val="ContentBodyChar"/>
          <w:sz w:val="21"/>
          <w:szCs w:val="21"/>
        </w:rPr>
        <w:t xml:space="preserve">, </w:t>
      </w:r>
      <w:r w:rsidR="00151891" w:rsidRPr="00281C50">
        <w:rPr>
          <w:rStyle w:val="ContentBodyChar"/>
          <w:color w:val="auto"/>
          <w:sz w:val="21"/>
          <w:szCs w:val="21"/>
        </w:rPr>
        <w:t>Mechanical Engineering with a M</w:t>
      </w:r>
      <w:r w:rsidR="008C5AB8" w:rsidRPr="00281C50">
        <w:rPr>
          <w:rStyle w:val="ContentBodyChar"/>
          <w:color w:val="auto"/>
          <w:sz w:val="21"/>
          <w:szCs w:val="21"/>
        </w:rPr>
        <w:t xml:space="preserve">inor in Mathematics, </w:t>
      </w:r>
      <w:r>
        <w:rPr>
          <w:rStyle w:val="ContentBodyChar"/>
          <w:color w:val="auto"/>
          <w:sz w:val="21"/>
          <w:szCs w:val="21"/>
        </w:rPr>
        <w:t xml:space="preserve">June </w:t>
      </w:r>
      <w:r w:rsidR="008C5AB8" w:rsidRPr="00281C50">
        <w:rPr>
          <w:rStyle w:val="ContentBodyChar"/>
          <w:color w:val="auto"/>
          <w:sz w:val="21"/>
          <w:szCs w:val="21"/>
        </w:rPr>
        <w:t>2018</w:t>
      </w:r>
    </w:p>
    <w:p w14:paraId="0F8EFC87" w14:textId="477547E3" w:rsidR="00B13F86" w:rsidRPr="00281C50" w:rsidRDefault="008C5AB8" w:rsidP="00281C50">
      <w:pPr>
        <w:ind w:firstLine="720"/>
        <w:jc w:val="both"/>
        <w:rPr>
          <w:rStyle w:val="Strong"/>
          <w:sz w:val="21"/>
          <w:szCs w:val="21"/>
        </w:rPr>
      </w:pPr>
      <w:r w:rsidRPr="00281C50">
        <w:rPr>
          <w:rStyle w:val="ContentBodyChar"/>
          <w:color w:val="auto"/>
          <w:sz w:val="21"/>
          <w:szCs w:val="21"/>
        </w:rPr>
        <w:t>GPA: 3.7/4.0</w:t>
      </w:r>
    </w:p>
    <w:p w14:paraId="7B7A7280" w14:textId="3231FC62" w:rsidR="00B13F86" w:rsidRPr="00281C50" w:rsidRDefault="009C488A" w:rsidP="00281C50">
      <w:pPr>
        <w:jc w:val="both"/>
        <w:rPr>
          <w:rStyle w:val="Strong"/>
          <w:sz w:val="21"/>
          <w:szCs w:val="21"/>
        </w:rPr>
      </w:pPr>
    </w:p>
    <w:p w14:paraId="23877FD4" w14:textId="77777777" w:rsidR="00997252" w:rsidRPr="00281C50" w:rsidRDefault="009C488A" w:rsidP="00281C50">
      <w:pPr>
        <w:jc w:val="both"/>
        <w:rPr>
          <w:rStyle w:val="Strong"/>
          <w:sz w:val="21"/>
          <w:szCs w:val="21"/>
        </w:rPr>
        <w:sectPr w:rsidR="00997252" w:rsidRPr="00281C50" w:rsidSect="00A44A54">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0" w:gutter="0"/>
          <w:cols w:space="720"/>
          <w:titlePg/>
          <w:docGrid w:linePitch="360"/>
        </w:sectPr>
      </w:pPr>
    </w:p>
    <w:p w14:paraId="6974D4DC" w14:textId="6CB175BC" w:rsidR="00F848E6" w:rsidRPr="00DF68D7" w:rsidRDefault="00DD0ACA" w:rsidP="00F848E6">
      <w:pPr>
        <w:spacing w:line="276" w:lineRule="auto"/>
        <w:jc w:val="both"/>
        <w:rPr>
          <w:rStyle w:val="Strong"/>
          <w:sz w:val="22"/>
          <w:szCs w:val="22"/>
          <w:u w:val="single"/>
        </w:rPr>
      </w:pPr>
      <w:r>
        <w:rPr>
          <w:rStyle w:val="Strong"/>
          <w:sz w:val="22"/>
          <w:szCs w:val="22"/>
          <w:u w:val="single"/>
        </w:rPr>
        <w:t>CONFERENCES</w:t>
      </w:r>
      <w:r w:rsidR="008C5AB8" w:rsidRPr="00281C50">
        <w:rPr>
          <w:rStyle w:val="Strong"/>
          <w:sz w:val="22"/>
          <w:szCs w:val="22"/>
          <w:u w:val="single"/>
        </w:rPr>
        <w:t>/PUBLICATIONS</w:t>
      </w:r>
    </w:p>
    <w:p w14:paraId="73BD411F" w14:textId="61B3A2AD" w:rsidR="00DF68D7" w:rsidRDefault="00DF68D7" w:rsidP="00281C50">
      <w:pPr>
        <w:ind w:left="720" w:hanging="720"/>
        <w:jc w:val="both"/>
        <w:rPr>
          <w:rStyle w:val="Strong"/>
          <w:b w:val="0"/>
          <w:sz w:val="21"/>
          <w:szCs w:val="21"/>
        </w:rPr>
      </w:pPr>
      <w:r w:rsidRPr="00DF68D7">
        <w:rPr>
          <w:rStyle w:val="Strong"/>
          <w:sz w:val="21"/>
          <w:szCs w:val="21"/>
        </w:rPr>
        <w:t>Jeremiah Hauth</w:t>
      </w:r>
      <w:r w:rsidRPr="00DF68D7">
        <w:rPr>
          <w:rStyle w:val="Strong"/>
          <w:b w:val="0"/>
          <w:sz w:val="21"/>
          <w:szCs w:val="21"/>
        </w:rPr>
        <w:t xml:space="preserve">, </w:t>
      </w:r>
      <w:proofErr w:type="spellStart"/>
      <w:r w:rsidRPr="00DF68D7">
        <w:rPr>
          <w:rStyle w:val="Strong"/>
          <w:b w:val="0"/>
          <w:sz w:val="21"/>
          <w:szCs w:val="21"/>
        </w:rPr>
        <w:t>Xun</w:t>
      </w:r>
      <w:proofErr w:type="spellEnd"/>
      <w:r w:rsidRPr="00DF68D7">
        <w:rPr>
          <w:rStyle w:val="Strong"/>
          <w:b w:val="0"/>
          <w:sz w:val="21"/>
          <w:szCs w:val="21"/>
        </w:rPr>
        <w:t xml:space="preserve"> Huan, Beckett Zhou, Nicolas </w:t>
      </w:r>
      <w:proofErr w:type="spellStart"/>
      <w:r w:rsidRPr="00DF68D7">
        <w:rPr>
          <w:rStyle w:val="Strong"/>
          <w:b w:val="0"/>
          <w:sz w:val="21"/>
          <w:szCs w:val="21"/>
        </w:rPr>
        <w:t>Gauger</w:t>
      </w:r>
      <w:proofErr w:type="spellEnd"/>
      <w:r w:rsidRPr="00DF68D7">
        <w:rPr>
          <w:rStyle w:val="Strong"/>
          <w:b w:val="0"/>
          <w:sz w:val="21"/>
          <w:szCs w:val="21"/>
        </w:rPr>
        <w:t xml:space="preserve">, Myles Morelli, Alberto </w:t>
      </w:r>
      <w:proofErr w:type="spellStart"/>
      <w:r w:rsidRPr="00DF68D7">
        <w:rPr>
          <w:rStyle w:val="Strong"/>
          <w:b w:val="0"/>
          <w:sz w:val="21"/>
          <w:szCs w:val="21"/>
        </w:rPr>
        <w:t>Guardone</w:t>
      </w:r>
      <w:proofErr w:type="spellEnd"/>
      <w:r w:rsidRPr="00DF68D7">
        <w:rPr>
          <w:rStyle w:val="Strong"/>
          <w:b w:val="0"/>
          <w:sz w:val="21"/>
          <w:szCs w:val="21"/>
        </w:rPr>
        <w:t xml:space="preserve">, “Correlation Effects in Bayesian Neural Networks for Computational Aeroacoustics Ice Detection”. Physics-Informed Machine Learning: Methods and Applications II, </w:t>
      </w:r>
      <w:r w:rsidRPr="00DF68D7">
        <w:rPr>
          <w:rStyle w:val="Strong"/>
          <w:b w:val="0"/>
          <w:i/>
          <w:sz w:val="21"/>
          <w:szCs w:val="21"/>
        </w:rPr>
        <w:t>2020 AIAA SciTech Forum</w:t>
      </w:r>
      <w:r w:rsidRPr="00DF68D7">
        <w:rPr>
          <w:rStyle w:val="Strong"/>
          <w:b w:val="0"/>
          <w:sz w:val="21"/>
          <w:szCs w:val="21"/>
        </w:rPr>
        <w:t>. Orlando. Jan 8, 2020. Conference paper and presentation.</w:t>
      </w:r>
    </w:p>
    <w:p w14:paraId="4374B092" w14:textId="6EA6B631" w:rsidR="00AA36BB" w:rsidRDefault="00AA36BB" w:rsidP="00281C50">
      <w:pPr>
        <w:ind w:left="720" w:hanging="720"/>
        <w:jc w:val="both"/>
        <w:rPr>
          <w:rStyle w:val="Strong"/>
          <w:b w:val="0"/>
          <w:sz w:val="21"/>
          <w:szCs w:val="21"/>
        </w:rPr>
      </w:pPr>
    </w:p>
    <w:p w14:paraId="647CE328" w14:textId="70F1F92E" w:rsidR="00AA36BB" w:rsidRPr="00A44A54" w:rsidRDefault="00AA36BB" w:rsidP="00A44A54">
      <w:pPr>
        <w:ind w:left="720" w:hanging="720"/>
        <w:jc w:val="both"/>
        <w:rPr>
          <w:rFonts w:eastAsia="Times New Roman"/>
          <w:sz w:val="21"/>
          <w:szCs w:val="21"/>
        </w:rPr>
      </w:pPr>
      <w:r w:rsidRPr="00DF68D7">
        <w:rPr>
          <w:rStyle w:val="Strong"/>
          <w:b w:val="0"/>
          <w:sz w:val="21"/>
          <w:szCs w:val="21"/>
        </w:rPr>
        <w:t xml:space="preserve">Beckett </w:t>
      </w:r>
      <w:r w:rsidRPr="00A44A54">
        <w:rPr>
          <w:rStyle w:val="Strong"/>
          <w:b w:val="0"/>
          <w:sz w:val="21"/>
          <w:szCs w:val="21"/>
        </w:rPr>
        <w:t xml:space="preserve">Zhou, Nicolas </w:t>
      </w:r>
      <w:proofErr w:type="spellStart"/>
      <w:r w:rsidRPr="00A44A54">
        <w:rPr>
          <w:rStyle w:val="Strong"/>
          <w:b w:val="0"/>
          <w:sz w:val="21"/>
          <w:szCs w:val="21"/>
        </w:rPr>
        <w:t>Gauger</w:t>
      </w:r>
      <w:proofErr w:type="spellEnd"/>
      <w:r w:rsidRPr="00A44A54">
        <w:rPr>
          <w:rStyle w:val="Strong"/>
          <w:b w:val="0"/>
          <w:sz w:val="21"/>
          <w:szCs w:val="21"/>
        </w:rPr>
        <w:t xml:space="preserve">, Myles Morelli, Alberto </w:t>
      </w:r>
      <w:proofErr w:type="spellStart"/>
      <w:r w:rsidRPr="00A44A54">
        <w:rPr>
          <w:rStyle w:val="Strong"/>
          <w:b w:val="0"/>
          <w:sz w:val="21"/>
          <w:szCs w:val="21"/>
        </w:rPr>
        <w:t>Guardone</w:t>
      </w:r>
      <w:proofErr w:type="spellEnd"/>
      <w:r w:rsidRPr="00A44A54">
        <w:rPr>
          <w:bCs/>
          <w:sz w:val="21"/>
          <w:szCs w:val="21"/>
        </w:rPr>
        <w:t xml:space="preserve">, </w:t>
      </w:r>
      <w:r w:rsidRPr="00A44A54">
        <w:rPr>
          <w:rStyle w:val="Strong"/>
          <w:sz w:val="21"/>
          <w:szCs w:val="21"/>
        </w:rPr>
        <w:t>Jeremiah Hauth</w:t>
      </w:r>
      <w:r w:rsidRPr="00A44A54">
        <w:rPr>
          <w:rStyle w:val="Strong"/>
          <w:b w:val="0"/>
          <w:sz w:val="21"/>
          <w:szCs w:val="21"/>
        </w:rPr>
        <w:t xml:space="preserve">, </w:t>
      </w:r>
      <w:proofErr w:type="spellStart"/>
      <w:r w:rsidRPr="00A44A54">
        <w:rPr>
          <w:rStyle w:val="Strong"/>
          <w:b w:val="0"/>
          <w:sz w:val="21"/>
          <w:szCs w:val="21"/>
        </w:rPr>
        <w:t>Xun</w:t>
      </w:r>
      <w:proofErr w:type="spellEnd"/>
      <w:r w:rsidRPr="00A44A54">
        <w:rPr>
          <w:rStyle w:val="Strong"/>
          <w:b w:val="0"/>
          <w:sz w:val="21"/>
          <w:szCs w:val="21"/>
        </w:rPr>
        <w:t xml:space="preserve"> Huan</w:t>
      </w:r>
      <w:r w:rsidRPr="00A44A54">
        <w:rPr>
          <w:bCs/>
          <w:sz w:val="21"/>
          <w:szCs w:val="21"/>
        </w:rPr>
        <w:t>, “Towards a Real-Time In-Flight Ice Detection System via Computational Aeroacoustics and Bayesian Neural Networks”.</w:t>
      </w:r>
      <w:r w:rsidR="00A44A54" w:rsidRPr="00A44A54">
        <w:rPr>
          <w:rFonts w:eastAsia="Times New Roman"/>
          <w:sz w:val="21"/>
          <w:szCs w:val="21"/>
        </w:rPr>
        <w:t xml:space="preserve"> Multidisciplinary Analysis and Optimization</w:t>
      </w:r>
      <w:r w:rsidR="00A44A54">
        <w:rPr>
          <w:rFonts w:eastAsia="Times New Roman"/>
          <w:sz w:val="21"/>
          <w:szCs w:val="21"/>
        </w:rPr>
        <w:t xml:space="preserve">, </w:t>
      </w:r>
      <w:r w:rsidRPr="00A44A54">
        <w:rPr>
          <w:bCs/>
          <w:i/>
          <w:sz w:val="21"/>
          <w:szCs w:val="21"/>
        </w:rPr>
        <w:t>AIAA AVIATION Forum</w:t>
      </w:r>
      <w:r w:rsidRPr="00A44A54">
        <w:rPr>
          <w:bCs/>
          <w:sz w:val="21"/>
          <w:szCs w:val="21"/>
        </w:rPr>
        <w:t xml:space="preserve">. Dallas. June 17, 2019. </w:t>
      </w:r>
      <w:r w:rsidR="00A44A54" w:rsidRPr="00DF68D7">
        <w:rPr>
          <w:rStyle w:val="Strong"/>
          <w:b w:val="0"/>
          <w:sz w:val="21"/>
          <w:szCs w:val="21"/>
        </w:rPr>
        <w:t>Conference paper and presentation</w:t>
      </w:r>
      <w:r w:rsidR="00A44A54" w:rsidRPr="00A44A54">
        <w:rPr>
          <w:bCs/>
          <w:sz w:val="21"/>
          <w:szCs w:val="21"/>
        </w:rPr>
        <w:t>.</w:t>
      </w:r>
    </w:p>
    <w:p w14:paraId="58D543D3" w14:textId="7E66A441" w:rsidR="00DD0ACA" w:rsidRPr="00DF68D7" w:rsidRDefault="00DD0ACA" w:rsidP="00A44A54">
      <w:pPr>
        <w:jc w:val="both"/>
        <w:rPr>
          <w:rStyle w:val="Strong"/>
          <w:b w:val="0"/>
          <w:sz w:val="22"/>
          <w:szCs w:val="22"/>
        </w:rPr>
      </w:pPr>
    </w:p>
    <w:p w14:paraId="4605E25F" w14:textId="792AA307" w:rsidR="00D3565C" w:rsidRPr="00281C50" w:rsidRDefault="008C5AB8" w:rsidP="00281C50">
      <w:pPr>
        <w:ind w:left="720" w:hanging="720"/>
        <w:jc w:val="both"/>
        <w:rPr>
          <w:rStyle w:val="Strong"/>
          <w:sz w:val="21"/>
          <w:szCs w:val="21"/>
        </w:rPr>
      </w:pPr>
      <w:r w:rsidRPr="00281C50">
        <w:rPr>
          <w:rStyle w:val="Strong"/>
          <w:b w:val="0"/>
          <w:sz w:val="21"/>
          <w:szCs w:val="21"/>
        </w:rPr>
        <w:t>S</w:t>
      </w:r>
      <w:r w:rsidRPr="00281C50">
        <w:rPr>
          <w:rStyle w:val="Strong"/>
          <w:b w:val="0"/>
          <w:bCs w:val="0"/>
          <w:sz w:val="21"/>
          <w:szCs w:val="21"/>
        </w:rPr>
        <w:t xml:space="preserve">hashank </w:t>
      </w:r>
      <w:proofErr w:type="spellStart"/>
      <w:r w:rsidRPr="00281C50">
        <w:rPr>
          <w:rStyle w:val="Strong"/>
          <w:b w:val="0"/>
          <w:bCs w:val="0"/>
          <w:sz w:val="21"/>
          <w:szCs w:val="21"/>
        </w:rPr>
        <w:t>Karra</w:t>
      </w:r>
      <w:proofErr w:type="spellEnd"/>
      <w:r w:rsidRPr="00281C50">
        <w:rPr>
          <w:rStyle w:val="Strong"/>
          <w:b w:val="0"/>
          <w:bCs w:val="0"/>
          <w:sz w:val="21"/>
          <w:szCs w:val="21"/>
        </w:rPr>
        <w:t xml:space="preserve">, </w:t>
      </w:r>
      <w:r w:rsidRPr="00281C50">
        <w:rPr>
          <w:rStyle w:val="Strong"/>
          <w:bCs w:val="0"/>
          <w:sz w:val="21"/>
          <w:szCs w:val="21"/>
        </w:rPr>
        <w:t>Jeremiah Hauth</w:t>
      </w:r>
      <w:r w:rsidRPr="00281C50">
        <w:rPr>
          <w:rStyle w:val="Strong"/>
          <w:b w:val="0"/>
          <w:bCs w:val="0"/>
          <w:sz w:val="21"/>
          <w:szCs w:val="21"/>
        </w:rPr>
        <w:t xml:space="preserve">, Sourabh </w:t>
      </w:r>
      <w:proofErr w:type="spellStart"/>
      <w:r w:rsidRPr="00281C50">
        <w:rPr>
          <w:rStyle w:val="Strong"/>
          <w:b w:val="0"/>
          <w:bCs w:val="0"/>
          <w:sz w:val="21"/>
          <w:szCs w:val="21"/>
        </w:rPr>
        <w:t>Apte</w:t>
      </w:r>
      <w:proofErr w:type="spellEnd"/>
      <w:r w:rsidRPr="00281C50">
        <w:rPr>
          <w:rStyle w:val="Strong"/>
          <w:b w:val="0"/>
          <w:bCs w:val="0"/>
          <w:sz w:val="21"/>
          <w:szCs w:val="21"/>
        </w:rPr>
        <w:t xml:space="preserve">. “Simulation of Oxy-Fuel Pulse Detonation using a Space-Time CESE Method”. Session L38: Computational Fluid Dynamics: Applications, </w:t>
      </w:r>
      <w:r w:rsidRPr="00281C50">
        <w:rPr>
          <w:rStyle w:val="Strong"/>
          <w:b w:val="0"/>
          <w:bCs w:val="0"/>
          <w:i/>
          <w:sz w:val="21"/>
          <w:szCs w:val="21"/>
        </w:rPr>
        <w:t>70th Annual Meeting of the American Physical Society Division of Fluid Dynamics</w:t>
      </w:r>
      <w:r w:rsidRPr="00281C50">
        <w:rPr>
          <w:rStyle w:val="Strong"/>
          <w:b w:val="0"/>
          <w:bCs w:val="0"/>
          <w:sz w:val="21"/>
          <w:szCs w:val="21"/>
        </w:rPr>
        <w:t xml:space="preserve">. Denver. Nov. 19, 2017. Presentation. </w:t>
      </w:r>
    </w:p>
    <w:p w14:paraId="6ACA3DB0" w14:textId="77777777" w:rsidR="00D3565C" w:rsidRPr="00281C50" w:rsidRDefault="009C488A" w:rsidP="00281C50">
      <w:pPr>
        <w:ind w:left="720" w:hanging="720"/>
        <w:jc w:val="both"/>
        <w:rPr>
          <w:rFonts w:eastAsiaTheme="minorHAnsi"/>
          <w:sz w:val="21"/>
          <w:szCs w:val="21"/>
          <w:u w:val="single"/>
        </w:rPr>
      </w:pPr>
    </w:p>
    <w:p w14:paraId="6BAD6758" w14:textId="77777777" w:rsidR="00ED0C0D" w:rsidRPr="00281C50" w:rsidRDefault="008C5AB8" w:rsidP="00281C50">
      <w:pPr>
        <w:ind w:left="720" w:hanging="720"/>
        <w:jc w:val="both"/>
        <w:rPr>
          <w:rStyle w:val="Strong"/>
          <w:sz w:val="21"/>
          <w:szCs w:val="21"/>
        </w:rPr>
      </w:pPr>
      <w:r w:rsidRPr="00281C50">
        <w:rPr>
          <w:rStyle w:val="Strong"/>
          <w:b w:val="0"/>
          <w:bCs w:val="0"/>
          <w:sz w:val="21"/>
          <w:szCs w:val="21"/>
        </w:rPr>
        <w:t xml:space="preserve">N. Sebastian </w:t>
      </w:r>
      <w:proofErr w:type="spellStart"/>
      <w:r w:rsidRPr="00281C50">
        <w:rPr>
          <w:rStyle w:val="Strong"/>
          <w:b w:val="0"/>
          <w:bCs w:val="0"/>
          <w:sz w:val="21"/>
          <w:szCs w:val="21"/>
        </w:rPr>
        <w:t>Okhovat</w:t>
      </w:r>
      <w:proofErr w:type="spellEnd"/>
      <w:r w:rsidRPr="00281C50">
        <w:rPr>
          <w:rStyle w:val="Strong"/>
          <w:b w:val="0"/>
          <w:bCs w:val="0"/>
          <w:sz w:val="21"/>
          <w:szCs w:val="21"/>
        </w:rPr>
        <w:t xml:space="preserve">, </w:t>
      </w:r>
      <w:r w:rsidRPr="00281C50">
        <w:rPr>
          <w:rStyle w:val="Strong"/>
          <w:bCs w:val="0"/>
          <w:sz w:val="21"/>
          <w:szCs w:val="21"/>
        </w:rPr>
        <w:t>Jeremiah M. Hauth</w:t>
      </w:r>
      <w:r w:rsidRPr="00281C50">
        <w:rPr>
          <w:rStyle w:val="Strong"/>
          <w:b w:val="0"/>
          <w:bCs w:val="0"/>
          <w:sz w:val="21"/>
          <w:szCs w:val="21"/>
        </w:rPr>
        <w:t xml:space="preserve">, and David L. </w:t>
      </w:r>
      <w:proofErr w:type="spellStart"/>
      <w:r w:rsidRPr="00281C50">
        <w:rPr>
          <w:rStyle w:val="Strong"/>
          <w:b w:val="0"/>
          <w:bCs w:val="0"/>
          <w:sz w:val="21"/>
          <w:szCs w:val="21"/>
        </w:rPr>
        <w:t>Blunck</w:t>
      </w:r>
      <w:proofErr w:type="spellEnd"/>
      <w:r w:rsidRPr="00281C50">
        <w:rPr>
          <w:rStyle w:val="Strong"/>
          <w:b w:val="0"/>
          <w:bCs w:val="0"/>
          <w:sz w:val="21"/>
          <w:szCs w:val="21"/>
        </w:rPr>
        <w:t xml:space="preserve">.  "Temperatures of Spark Kernels Discharging into Quiescent or Crossflow Conditions", </w:t>
      </w:r>
      <w:r w:rsidRPr="00281C50">
        <w:rPr>
          <w:rStyle w:val="Strong"/>
          <w:b w:val="0"/>
          <w:bCs w:val="0"/>
          <w:i/>
          <w:sz w:val="21"/>
          <w:szCs w:val="21"/>
        </w:rPr>
        <w:t xml:space="preserve">Journal of </w:t>
      </w:r>
      <w:proofErr w:type="spellStart"/>
      <w:r w:rsidRPr="00281C50">
        <w:rPr>
          <w:rStyle w:val="Strong"/>
          <w:b w:val="0"/>
          <w:bCs w:val="0"/>
          <w:i/>
          <w:sz w:val="21"/>
          <w:szCs w:val="21"/>
        </w:rPr>
        <w:t>Thermophysics</w:t>
      </w:r>
      <w:proofErr w:type="spellEnd"/>
      <w:r w:rsidRPr="00281C50">
        <w:rPr>
          <w:rStyle w:val="Strong"/>
          <w:b w:val="0"/>
          <w:bCs w:val="0"/>
          <w:i/>
          <w:sz w:val="21"/>
          <w:szCs w:val="21"/>
        </w:rPr>
        <w:t xml:space="preserve"> and Heat Transfer</w:t>
      </w:r>
      <w:r w:rsidRPr="00281C50">
        <w:rPr>
          <w:rStyle w:val="Strong"/>
          <w:b w:val="0"/>
          <w:bCs w:val="0"/>
          <w:sz w:val="21"/>
          <w:szCs w:val="21"/>
        </w:rPr>
        <w:t>, Vol. 31, No. 1 (2017), pp. 120-129.  https://doi.org/10.2514/1.T4927</w:t>
      </w:r>
    </w:p>
    <w:p w14:paraId="76629613" w14:textId="77777777" w:rsidR="00B7450A" w:rsidRPr="00281C50" w:rsidRDefault="009C488A" w:rsidP="00281C50">
      <w:pPr>
        <w:jc w:val="both"/>
        <w:rPr>
          <w:rStyle w:val="Strong"/>
          <w:sz w:val="21"/>
          <w:szCs w:val="21"/>
        </w:rPr>
        <w:sectPr w:rsidR="00B7450A" w:rsidRPr="00281C50" w:rsidSect="00A4032E">
          <w:type w:val="continuous"/>
          <w:pgSz w:w="12240" w:h="15840"/>
          <w:pgMar w:top="1440" w:right="1440" w:bottom="1440" w:left="1440" w:header="720" w:footer="720" w:gutter="0"/>
          <w:cols w:space="720"/>
          <w:docGrid w:linePitch="360"/>
        </w:sectPr>
      </w:pPr>
    </w:p>
    <w:p w14:paraId="3F244187" w14:textId="77777777" w:rsidR="00675A6E" w:rsidRPr="00281C50" w:rsidRDefault="009C488A" w:rsidP="00281C50">
      <w:pPr>
        <w:jc w:val="both"/>
        <w:rPr>
          <w:rStyle w:val="Strong"/>
          <w:sz w:val="21"/>
          <w:szCs w:val="21"/>
        </w:rPr>
      </w:pPr>
    </w:p>
    <w:p w14:paraId="6CF29DCC" w14:textId="77777777" w:rsidR="00997252" w:rsidRPr="00281C50" w:rsidRDefault="009C488A" w:rsidP="00281C50">
      <w:pPr>
        <w:jc w:val="both"/>
        <w:rPr>
          <w:rStyle w:val="Strong"/>
          <w:sz w:val="21"/>
          <w:szCs w:val="21"/>
        </w:rPr>
        <w:sectPr w:rsidR="00997252" w:rsidRPr="00281C50" w:rsidSect="00A4032E">
          <w:type w:val="continuous"/>
          <w:pgSz w:w="12240" w:h="15840"/>
          <w:pgMar w:top="1440" w:right="1440" w:bottom="1440" w:left="1440" w:header="720" w:footer="720" w:gutter="0"/>
          <w:cols w:space="720"/>
          <w:docGrid w:linePitch="360"/>
        </w:sectPr>
      </w:pPr>
    </w:p>
    <w:p w14:paraId="329C9F6F" w14:textId="77777777" w:rsidR="001377AD" w:rsidRDefault="008C5AB8" w:rsidP="00281C50">
      <w:pPr>
        <w:spacing w:line="276" w:lineRule="auto"/>
        <w:jc w:val="both"/>
        <w:rPr>
          <w:rStyle w:val="Strong"/>
          <w:sz w:val="22"/>
          <w:szCs w:val="22"/>
          <w:u w:val="single"/>
        </w:rPr>
      </w:pPr>
      <w:r w:rsidRPr="00281C50">
        <w:rPr>
          <w:rStyle w:val="Strong"/>
          <w:sz w:val="22"/>
          <w:szCs w:val="22"/>
          <w:u w:val="single"/>
        </w:rPr>
        <w:t>RESEARCH</w:t>
      </w:r>
    </w:p>
    <w:p w14:paraId="10154B9E" w14:textId="5A25E402" w:rsidR="0016154A" w:rsidRDefault="0016154A" w:rsidP="00281C50">
      <w:pPr>
        <w:spacing w:line="276" w:lineRule="auto"/>
        <w:jc w:val="both"/>
        <w:rPr>
          <w:b/>
          <w:sz w:val="21"/>
          <w:szCs w:val="21"/>
        </w:rPr>
      </w:pPr>
      <w:r w:rsidRPr="00281C50">
        <w:rPr>
          <w:b/>
          <w:sz w:val="21"/>
          <w:szCs w:val="21"/>
        </w:rPr>
        <w:t>Dr.</w:t>
      </w:r>
      <w:r>
        <w:rPr>
          <w:b/>
          <w:sz w:val="21"/>
          <w:szCs w:val="21"/>
        </w:rPr>
        <w:t xml:space="preserve"> </w:t>
      </w:r>
      <w:proofErr w:type="spellStart"/>
      <w:r>
        <w:rPr>
          <w:b/>
          <w:sz w:val="21"/>
          <w:szCs w:val="21"/>
        </w:rPr>
        <w:t>Xun</w:t>
      </w:r>
      <w:proofErr w:type="spellEnd"/>
      <w:r>
        <w:rPr>
          <w:b/>
          <w:sz w:val="21"/>
          <w:szCs w:val="21"/>
        </w:rPr>
        <w:t xml:space="preserve"> Huan Research Group, University of Michigan</w:t>
      </w:r>
      <w:r w:rsidR="000C3EEF">
        <w:rPr>
          <w:b/>
          <w:sz w:val="21"/>
          <w:szCs w:val="21"/>
        </w:rPr>
        <w:t xml:space="preserve"> </w:t>
      </w:r>
      <w:r w:rsidR="000C3EEF">
        <w:rPr>
          <w:b/>
          <w:sz w:val="21"/>
          <w:szCs w:val="21"/>
        </w:rPr>
        <w:tab/>
      </w:r>
      <w:r w:rsidR="000C3EEF">
        <w:rPr>
          <w:b/>
          <w:sz w:val="21"/>
          <w:szCs w:val="21"/>
        </w:rPr>
        <w:tab/>
        <w:t xml:space="preserve">             </w:t>
      </w:r>
      <w:r w:rsidR="000C3EEF">
        <w:rPr>
          <w:b/>
          <w:i/>
          <w:sz w:val="21"/>
          <w:szCs w:val="21"/>
        </w:rPr>
        <w:t>August 2018</w:t>
      </w:r>
      <w:r w:rsidR="000C3EEF" w:rsidRPr="00281C50">
        <w:rPr>
          <w:b/>
          <w:i/>
          <w:sz w:val="21"/>
          <w:szCs w:val="21"/>
        </w:rPr>
        <w:t xml:space="preserve"> – </w:t>
      </w:r>
      <w:r w:rsidR="000C3EEF">
        <w:rPr>
          <w:b/>
          <w:i/>
          <w:sz w:val="21"/>
          <w:szCs w:val="21"/>
        </w:rPr>
        <w:t>Present</w:t>
      </w:r>
    </w:p>
    <w:p w14:paraId="2505FD37" w14:textId="4A1EA024" w:rsidR="000C3EEF" w:rsidRDefault="000C3EEF" w:rsidP="000C3EEF">
      <w:pPr>
        <w:ind w:firstLine="360"/>
        <w:jc w:val="both"/>
        <w:rPr>
          <w:i/>
          <w:sz w:val="21"/>
          <w:szCs w:val="21"/>
        </w:rPr>
      </w:pPr>
      <w:r>
        <w:rPr>
          <w:i/>
          <w:sz w:val="21"/>
          <w:szCs w:val="21"/>
        </w:rPr>
        <w:t>Uncertainty Quantification Group</w:t>
      </w:r>
      <w:r w:rsidRPr="00281C50">
        <w:rPr>
          <w:i/>
          <w:sz w:val="21"/>
          <w:szCs w:val="21"/>
        </w:rPr>
        <w:t>, Department of Mechanical Engineering</w:t>
      </w:r>
    </w:p>
    <w:p w14:paraId="7DB38E56" w14:textId="3DBB9F19" w:rsidR="001D5CEA" w:rsidRDefault="001D5CEA" w:rsidP="001D5CEA">
      <w:pPr>
        <w:numPr>
          <w:ilvl w:val="0"/>
          <w:numId w:val="3"/>
        </w:numPr>
        <w:jc w:val="both"/>
        <w:rPr>
          <w:sz w:val="21"/>
          <w:szCs w:val="21"/>
        </w:rPr>
      </w:pPr>
      <w:r>
        <w:rPr>
          <w:sz w:val="21"/>
          <w:szCs w:val="21"/>
        </w:rPr>
        <w:t>Develop and implement numerical techniques and heuristics for conducting computationally efficient Bayesian inference for a variety of model architectures.</w:t>
      </w:r>
    </w:p>
    <w:p w14:paraId="61D35061" w14:textId="753DFCEF" w:rsidR="001D5CEA" w:rsidRPr="00281C50" w:rsidRDefault="001D5CEA" w:rsidP="001D5CEA">
      <w:pPr>
        <w:numPr>
          <w:ilvl w:val="0"/>
          <w:numId w:val="3"/>
        </w:numPr>
        <w:jc w:val="both"/>
        <w:rPr>
          <w:sz w:val="21"/>
          <w:szCs w:val="21"/>
        </w:rPr>
      </w:pPr>
      <w:r>
        <w:rPr>
          <w:sz w:val="21"/>
          <w:szCs w:val="21"/>
        </w:rPr>
        <w:t>Implement predictive models for the application of engineering and health science problems.</w:t>
      </w:r>
    </w:p>
    <w:p w14:paraId="0A82443F" w14:textId="77777777" w:rsidR="000C3EEF" w:rsidRPr="000C3EEF" w:rsidRDefault="000C3EEF" w:rsidP="001D5CEA">
      <w:pPr>
        <w:jc w:val="both"/>
        <w:rPr>
          <w:rStyle w:val="Strong"/>
          <w:b w:val="0"/>
          <w:bCs w:val="0"/>
          <w:i/>
          <w:sz w:val="21"/>
          <w:szCs w:val="21"/>
        </w:rPr>
      </w:pPr>
    </w:p>
    <w:p w14:paraId="3D9D36C6" w14:textId="376DA52D" w:rsidR="001377AD" w:rsidRPr="00281C50" w:rsidRDefault="008C5AB8" w:rsidP="00281C50">
      <w:pPr>
        <w:jc w:val="both"/>
        <w:rPr>
          <w:b/>
          <w:i/>
          <w:sz w:val="21"/>
          <w:szCs w:val="21"/>
        </w:rPr>
      </w:pPr>
      <w:r w:rsidRPr="00281C50">
        <w:rPr>
          <w:b/>
          <w:sz w:val="21"/>
          <w:szCs w:val="21"/>
        </w:rPr>
        <w:t xml:space="preserve">Dr. Sourabh </w:t>
      </w:r>
      <w:proofErr w:type="spellStart"/>
      <w:r w:rsidRPr="00281C50">
        <w:rPr>
          <w:b/>
          <w:sz w:val="21"/>
          <w:szCs w:val="21"/>
        </w:rPr>
        <w:t>Apte</w:t>
      </w:r>
      <w:proofErr w:type="spellEnd"/>
      <w:r w:rsidRPr="00281C50">
        <w:rPr>
          <w:b/>
          <w:sz w:val="21"/>
          <w:szCs w:val="21"/>
        </w:rPr>
        <w:t xml:space="preserve"> Research Group, Oregon State University                        </w:t>
      </w:r>
      <w:r w:rsidRPr="00281C50">
        <w:rPr>
          <w:b/>
          <w:i/>
          <w:sz w:val="21"/>
          <w:szCs w:val="21"/>
        </w:rPr>
        <w:t xml:space="preserve"> </w:t>
      </w:r>
      <w:r w:rsidR="0016154A">
        <w:rPr>
          <w:b/>
          <w:i/>
          <w:sz w:val="21"/>
          <w:szCs w:val="21"/>
        </w:rPr>
        <w:t xml:space="preserve">  </w:t>
      </w:r>
      <w:r w:rsidRPr="00281C50">
        <w:rPr>
          <w:b/>
          <w:i/>
          <w:sz w:val="21"/>
          <w:szCs w:val="21"/>
        </w:rPr>
        <w:t xml:space="preserve">December 2016 – </w:t>
      </w:r>
      <w:r w:rsidR="0016154A">
        <w:rPr>
          <w:b/>
          <w:i/>
          <w:sz w:val="21"/>
          <w:szCs w:val="21"/>
        </w:rPr>
        <w:t>March 2018</w:t>
      </w:r>
    </w:p>
    <w:p w14:paraId="534B0E6A" w14:textId="08FF83F9" w:rsidR="00997252" w:rsidRPr="00281C50" w:rsidRDefault="008C5AB8" w:rsidP="00281C50">
      <w:pPr>
        <w:ind w:firstLine="360"/>
        <w:jc w:val="both"/>
        <w:rPr>
          <w:i/>
          <w:sz w:val="21"/>
          <w:szCs w:val="21"/>
        </w:rPr>
      </w:pPr>
      <w:r w:rsidRPr="00281C50">
        <w:rPr>
          <w:i/>
          <w:sz w:val="21"/>
          <w:szCs w:val="21"/>
        </w:rPr>
        <w:t>Computational Flow Physics Laboratory</w:t>
      </w:r>
      <w:r w:rsidR="00B32F7D" w:rsidRPr="00281C50">
        <w:rPr>
          <w:i/>
          <w:sz w:val="21"/>
          <w:szCs w:val="21"/>
        </w:rPr>
        <w:t>, Department of Mechanical Engineering</w:t>
      </w:r>
    </w:p>
    <w:p w14:paraId="0174D31A" w14:textId="2FB5F16F" w:rsidR="00056578" w:rsidRPr="00281C50" w:rsidRDefault="000C3EEF" w:rsidP="00281C50">
      <w:pPr>
        <w:numPr>
          <w:ilvl w:val="0"/>
          <w:numId w:val="3"/>
        </w:numPr>
        <w:jc w:val="both"/>
        <w:rPr>
          <w:sz w:val="21"/>
          <w:szCs w:val="21"/>
        </w:rPr>
      </w:pPr>
      <w:r>
        <w:rPr>
          <w:sz w:val="21"/>
          <w:szCs w:val="21"/>
        </w:rPr>
        <w:t>Numerically simulated</w:t>
      </w:r>
      <w:r w:rsidR="008C5AB8" w:rsidRPr="00281C50">
        <w:rPr>
          <w:sz w:val="21"/>
          <w:szCs w:val="21"/>
        </w:rPr>
        <w:t xml:space="preserve"> shock waves in compressible reactive flow</w:t>
      </w:r>
      <w:r w:rsidR="00B32F7D" w:rsidRPr="00281C50">
        <w:rPr>
          <w:sz w:val="21"/>
          <w:szCs w:val="21"/>
        </w:rPr>
        <w:t>, with an application toward pulse detonation engines.</w:t>
      </w:r>
    </w:p>
    <w:p w14:paraId="79D330B5" w14:textId="1470AA25" w:rsidR="00056578" w:rsidRPr="00281C50" w:rsidRDefault="00B32F7D" w:rsidP="00281C50">
      <w:pPr>
        <w:numPr>
          <w:ilvl w:val="0"/>
          <w:numId w:val="3"/>
        </w:numPr>
        <w:jc w:val="both"/>
        <w:rPr>
          <w:sz w:val="21"/>
          <w:szCs w:val="21"/>
        </w:rPr>
      </w:pPr>
      <w:r w:rsidRPr="00281C50">
        <w:rPr>
          <w:sz w:val="21"/>
          <w:szCs w:val="21"/>
        </w:rPr>
        <w:t xml:space="preserve">Developed </w:t>
      </w:r>
      <w:r w:rsidR="008C5AB8" w:rsidRPr="00281C50">
        <w:rPr>
          <w:sz w:val="21"/>
          <w:szCs w:val="21"/>
        </w:rPr>
        <w:t>a reduced chemical kinetic mechanism solver to analyze the combust</w:t>
      </w:r>
      <w:r w:rsidR="00CF20EB" w:rsidRPr="00281C50">
        <w:rPr>
          <w:sz w:val="21"/>
          <w:szCs w:val="21"/>
        </w:rPr>
        <w:t>ion/reactive aspect of the flow and accurately model mass fractions and enthalpies.</w:t>
      </w:r>
    </w:p>
    <w:p w14:paraId="36008CA9" w14:textId="6CB36508" w:rsidR="00056578" w:rsidRPr="00281C50" w:rsidRDefault="00B32F7D" w:rsidP="00281C50">
      <w:pPr>
        <w:numPr>
          <w:ilvl w:val="0"/>
          <w:numId w:val="3"/>
        </w:numPr>
        <w:jc w:val="both"/>
        <w:rPr>
          <w:sz w:val="21"/>
          <w:szCs w:val="21"/>
        </w:rPr>
      </w:pPr>
      <w:r w:rsidRPr="00281C50">
        <w:rPr>
          <w:sz w:val="21"/>
          <w:szCs w:val="21"/>
        </w:rPr>
        <w:t>D</w:t>
      </w:r>
      <w:r w:rsidR="000C3EEF">
        <w:rPr>
          <w:sz w:val="21"/>
          <w:szCs w:val="21"/>
        </w:rPr>
        <w:t>eveloped</w:t>
      </w:r>
      <w:r w:rsidR="008C5AB8" w:rsidRPr="00281C50">
        <w:rPr>
          <w:sz w:val="21"/>
          <w:szCs w:val="21"/>
        </w:rPr>
        <w:t xml:space="preserve"> a 2D fini</w:t>
      </w:r>
      <w:r w:rsidRPr="00281C50">
        <w:rPr>
          <w:sz w:val="21"/>
          <w:szCs w:val="21"/>
        </w:rPr>
        <w:t>te-</w:t>
      </w:r>
      <w:r w:rsidR="008C5AB8" w:rsidRPr="00281C50">
        <w:rPr>
          <w:sz w:val="21"/>
          <w:szCs w:val="21"/>
        </w:rPr>
        <w:t xml:space="preserve">volume </w:t>
      </w:r>
      <w:r w:rsidRPr="00281C50">
        <w:rPr>
          <w:sz w:val="21"/>
          <w:szCs w:val="21"/>
        </w:rPr>
        <w:t>unstructured-</w:t>
      </w:r>
      <w:r w:rsidR="008C5AB8" w:rsidRPr="00281C50">
        <w:rPr>
          <w:sz w:val="21"/>
          <w:szCs w:val="21"/>
        </w:rPr>
        <w:t>grid solver to anal</w:t>
      </w:r>
      <w:r w:rsidR="00A87359" w:rsidRPr="00281C50">
        <w:rPr>
          <w:sz w:val="21"/>
          <w:szCs w:val="21"/>
        </w:rPr>
        <w:t>yze the compressible fluid flow.</w:t>
      </w:r>
    </w:p>
    <w:p w14:paraId="3D64F3E9" w14:textId="2DBE745F" w:rsidR="00056578" w:rsidRPr="00281C50" w:rsidRDefault="002263D1" w:rsidP="00281C50">
      <w:pPr>
        <w:numPr>
          <w:ilvl w:val="0"/>
          <w:numId w:val="3"/>
        </w:numPr>
        <w:jc w:val="both"/>
        <w:rPr>
          <w:sz w:val="21"/>
          <w:szCs w:val="21"/>
        </w:rPr>
      </w:pPr>
      <w:r w:rsidRPr="00281C50">
        <w:rPr>
          <w:sz w:val="21"/>
          <w:szCs w:val="21"/>
        </w:rPr>
        <w:t>Int</w:t>
      </w:r>
      <w:r w:rsidR="000C3EEF">
        <w:rPr>
          <w:sz w:val="21"/>
          <w:szCs w:val="21"/>
        </w:rPr>
        <w:t>egrated</w:t>
      </w:r>
      <w:r w:rsidR="008C5AB8" w:rsidRPr="00281C50">
        <w:rPr>
          <w:sz w:val="21"/>
          <w:szCs w:val="21"/>
        </w:rPr>
        <w:t xml:space="preserve"> the </w:t>
      </w:r>
      <w:r w:rsidRPr="00281C50">
        <w:rPr>
          <w:sz w:val="21"/>
          <w:szCs w:val="21"/>
        </w:rPr>
        <w:t>reduced kinetic mechanism</w:t>
      </w:r>
      <w:r w:rsidR="000169C2" w:rsidRPr="00281C50">
        <w:rPr>
          <w:sz w:val="21"/>
          <w:szCs w:val="21"/>
        </w:rPr>
        <w:t xml:space="preserve"> solver as the source term</w:t>
      </w:r>
      <w:r w:rsidR="00B32F7D" w:rsidRPr="00281C50">
        <w:rPr>
          <w:sz w:val="21"/>
          <w:szCs w:val="21"/>
        </w:rPr>
        <w:t xml:space="preserve"> for the</w:t>
      </w:r>
      <w:r w:rsidR="008C5AB8" w:rsidRPr="00281C50">
        <w:rPr>
          <w:sz w:val="21"/>
          <w:szCs w:val="21"/>
        </w:rPr>
        <w:t xml:space="preserve"> flow solver in order to analyze the complete reactive flow conditions. </w:t>
      </w:r>
    </w:p>
    <w:p w14:paraId="573FA7FF" w14:textId="77777777" w:rsidR="00B32F7D" w:rsidRPr="00281C50" w:rsidRDefault="00B32F7D" w:rsidP="00281C50">
      <w:pPr>
        <w:ind w:left="720"/>
        <w:jc w:val="both"/>
        <w:rPr>
          <w:sz w:val="21"/>
          <w:szCs w:val="21"/>
        </w:rPr>
      </w:pPr>
    </w:p>
    <w:p w14:paraId="64EE0D21" w14:textId="77777777" w:rsidR="00997252" w:rsidRPr="00281C50" w:rsidRDefault="009C488A" w:rsidP="00281C50">
      <w:pPr>
        <w:jc w:val="both"/>
        <w:rPr>
          <w:b/>
          <w:sz w:val="21"/>
          <w:szCs w:val="21"/>
        </w:rPr>
        <w:sectPr w:rsidR="00997252" w:rsidRPr="00281C50" w:rsidSect="00A4032E">
          <w:type w:val="continuous"/>
          <w:pgSz w:w="12240" w:h="15840"/>
          <w:pgMar w:top="1440" w:right="1440" w:bottom="1440" w:left="1440" w:header="720" w:footer="720" w:gutter="0"/>
          <w:cols w:space="720"/>
          <w:docGrid w:linePitch="360"/>
        </w:sectPr>
      </w:pPr>
    </w:p>
    <w:p w14:paraId="1B7AA2E0" w14:textId="7C45B00F" w:rsidR="001377AD" w:rsidRPr="00281C50" w:rsidRDefault="008C5AB8" w:rsidP="00281C50">
      <w:pPr>
        <w:jc w:val="both"/>
        <w:rPr>
          <w:b/>
          <w:i/>
          <w:sz w:val="21"/>
          <w:szCs w:val="21"/>
        </w:rPr>
      </w:pPr>
      <w:r w:rsidRPr="00281C50">
        <w:rPr>
          <w:b/>
          <w:sz w:val="21"/>
          <w:szCs w:val="21"/>
        </w:rPr>
        <w:t xml:space="preserve">Dr. David </w:t>
      </w:r>
      <w:proofErr w:type="spellStart"/>
      <w:r w:rsidRPr="00281C50">
        <w:rPr>
          <w:b/>
          <w:sz w:val="21"/>
          <w:szCs w:val="21"/>
        </w:rPr>
        <w:t>Blunck</w:t>
      </w:r>
      <w:proofErr w:type="spellEnd"/>
      <w:r w:rsidRPr="00281C50">
        <w:rPr>
          <w:b/>
          <w:sz w:val="21"/>
          <w:szCs w:val="21"/>
        </w:rPr>
        <w:t xml:space="preserve"> Research Group, Oregon State University                  </w:t>
      </w:r>
      <w:r w:rsidRPr="00281C50">
        <w:rPr>
          <w:b/>
          <w:i/>
          <w:sz w:val="21"/>
          <w:szCs w:val="21"/>
        </w:rPr>
        <w:t xml:space="preserve"> </w:t>
      </w:r>
      <w:r w:rsidR="00281C50">
        <w:rPr>
          <w:b/>
          <w:i/>
          <w:sz w:val="21"/>
          <w:szCs w:val="21"/>
        </w:rPr>
        <w:t xml:space="preserve">           </w:t>
      </w:r>
      <w:r w:rsidRPr="00281C50">
        <w:rPr>
          <w:b/>
          <w:i/>
          <w:sz w:val="21"/>
          <w:szCs w:val="21"/>
        </w:rPr>
        <w:t>February 2014 – March 2016</w:t>
      </w:r>
    </w:p>
    <w:p w14:paraId="4AC736D4" w14:textId="0DF8A52A" w:rsidR="00E92D51" w:rsidRPr="00281C50" w:rsidRDefault="008C5AB8" w:rsidP="00281C50">
      <w:pPr>
        <w:ind w:firstLine="360"/>
        <w:jc w:val="both"/>
        <w:rPr>
          <w:i/>
          <w:sz w:val="21"/>
          <w:szCs w:val="21"/>
        </w:rPr>
      </w:pPr>
      <w:r w:rsidRPr="00281C50">
        <w:rPr>
          <w:i/>
          <w:sz w:val="21"/>
          <w:szCs w:val="21"/>
        </w:rPr>
        <w:t>Combustion, Ignition, Radiation, and Energy</w:t>
      </w:r>
      <w:r w:rsidR="00B32F7D" w:rsidRPr="00281C50">
        <w:rPr>
          <w:i/>
          <w:sz w:val="21"/>
          <w:szCs w:val="21"/>
        </w:rPr>
        <w:t xml:space="preserve"> Laboratory, Department of Mechanical Engineering</w:t>
      </w:r>
    </w:p>
    <w:p w14:paraId="578F397B" w14:textId="77777777" w:rsidR="00997252" w:rsidRPr="00281C50" w:rsidRDefault="008C5AB8" w:rsidP="00281C50">
      <w:pPr>
        <w:numPr>
          <w:ilvl w:val="0"/>
          <w:numId w:val="3"/>
        </w:numPr>
        <w:jc w:val="both"/>
        <w:rPr>
          <w:sz w:val="21"/>
          <w:szCs w:val="21"/>
        </w:rPr>
      </w:pPr>
      <w:r w:rsidRPr="00281C50">
        <w:rPr>
          <w:sz w:val="21"/>
          <w:szCs w:val="21"/>
        </w:rPr>
        <w:t>Assisted in the design and physical setup of several experiments in order to characterize properties of spark kernels generated by jet engine spark plugs. Data was collected primarily using infrared imagining.</w:t>
      </w:r>
    </w:p>
    <w:p w14:paraId="2801BB83" w14:textId="21BE452B" w:rsidR="001D5CEA" w:rsidRPr="001D5CEA" w:rsidRDefault="001D5CEA" w:rsidP="001D5CEA">
      <w:pPr>
        <w:numPr>
          <w:ilvl w:val="0"/>
          <w:numId w:val="3"/>
        </w:numPr>
        <w:jc w:val="both"/>
        <w:rPr>
          <w:rStyle w:val="Strong"/>
          <w:b w:val="0"/>
          <w:bCs w:val="0"/>
          <w:sz w:val="21"/>
          <w:szCs w:val="21"/>
        </w:rPr>
      </w:pPr>
      <w:r>
        <w:rPr>
          <w:sz w:val="21"/>
          <w:szCs w:val="21"/>
        </w:rPr>
        <w:t>O</w:t>
      </w:r>
      <w:r w:rsidR="008C5AB8" w:rsidRPr="00281C50">
        <w:rPr>
          <w:sz w:val="21"/>
          <w:szCs w:val="21"/>
        </w:rPr>
        <w:t xml:space="preserve">ptimized the integration of my own </w:t>
      </w:r>
      <w:r w:rsidR="00A4195B" w:rsidRPr="00281C50">
        <w:rPr>
          <w:sz w:val="21"/>
          <w:szCs w:val="21"/>
        </w:rPr>
        <w:t>image processing code with existing legacy tools</w:t>
      </w:r>
      <w:r w:rsidR="008C5AB8" w:rsidRPr="00281C50">
        <w:rPr>
          <w:sz w:val="21"/>
          <w:szCs w:val="21"/>
        </w:rPr>
        <w:t>. Image analysis of videos of experimental trials was shortened from 18 hours to under 5 minutes on average.</w:t>
      </w:r>
      <w:r w:rsidR="00E47FD9" w:rsidRPr="00281C50">
        <w:rPr>
          <w:sz w:val="21"/>
          <w:szCs w:val="21"/>
        </w:rPr>
        <w:tab/>
      </w:r>
    </w:p>
    <w:p w14:paraId="5B885CF6" w14:textId="41D874B3" w:rsidR="00DE6F8D" w:rsidRPr="00281C50" w:rsidRDefault="008C5AB8" w:rsidP="00281C50">
      <w:pPr>
        <w:jc w:val="both"/>
        <w:rPr>
          <w:b/>
          <w:bCs/>
          <w:sz w:val="22"/>
          <w:szCs w:val="22"/>
        </w:rPr>
      </w:pPr>
      <w:r w:rsidRPr="00281C50">
        <w:rPr>
          <w:rStyle w:val="Strong"/>
          <w:sz w:val="22"/>
          <w:szCs w:val="22"/>
          <w:u w:val="single"/>
        </w:rPr>
        <w:lastRenderedPageBreak/>
        <w:t>PROFESSIONAL EXPERIENCE</w:t>
      </w:r>
    </w:p>
    <w:p w14:paraId="196322AF" w14:textId="09D2EFC9" w:rsidR="00DE6F8D" w:rsidRPr="00281C50" w:rsidRDefault="008C5AB8" w:rsidP="00281C50">
      <w:pPr>
        <w:pStyle w:val="ListParagraph"/>
        <w:ind w:left="0"/>
        <w:jc w:val="both"/>
        <w:rPr>
          <w:rFonts w:ascii="Times New Roman" w:hAnsi="Times New Roman" w:cs="Times New Roman"/>
          <w:b/>
          <w:sz w:val="21"/>
          <w:szCs w:val="21"/>
        </w:rPr>
      </w:pPr>
      <w:r w:rsidRPr="00281C50">
        <w:rPr>
          <w:rFonts w:ascii="Times New Roman" w:hAnsi="Times New Roman" w:cs="Times New Roman"/>
          <w:b/>
          <w:sz w:val="21"/>
          <w:szCs w:val="21"/>
        </w:rPr>
        <w:t xml:space="preserve">Mechanical Engineering Intern, Georgia-Pacific Toledo                                     </w:t>
      </w:r>
      <w:r w:rsidR="00281C50">
        <w:rPr>
          <w:rFonts w:ascii="Times New Roman" w:hAnsi="Times New Roman" w:cs="Times New Roman"/>
          <w:b/>
          <w:sz w:val="21"/>
          <w:szCs w:val="21"/>
        </w:rPr>
        <w:t xml:space="preserve">          </w:t>
      </w:r>
      <w:r w:rsidRPr="00281C50">
        <w:rPr>
          <w:rFonts w:ascii="Times New Roman" w:hAnsi="Times New Roman" w:cs="Times New Roman"/>
          <w:b/>
          <w:sz w:val="21"/>
          <w:szCs w:val="21"/>
        </w:rPr>
        <w:t xml:space="preserve"> </w:t>
      </w:r>
      <w:r w:rsidRPr="00281C50">
        <w:rPr>
          <w:rFonts w:ascii="Times New Roman" w:hAnsi="Times New Roman" w:cs="Times New Roman"/>
          <w:b/>
          <w:i/>
          <w:sz w:val="21"/>
          <w:szCs w:val="21"/>
        </w:rPr>
        <w:t>April 2017 – July 2017</w:t>
      </w:r>
    </w:p>
    <w:p w14:paraId="46263F34" w14:textId="64386C52" w:rsidR="000169C2"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Planned, scheduled, budgeted, and managed the execution of three paper/pulp mill improvement projects</w:t>
      </w:r>
      <w:r w:rsidR="00A362B5" w:rsidRPr="00281C50">
        <w:rPr>
          <w:rFonts w:ascii="Times New Roman" w:hAnsi="Times New Roman" w:cs="Times New Roman"/>
          <w:sz w:val="21"/>
          <w:szCs w:val="21"/>
        </w:rPr>
        <w:t xml:space="preserve"> </w:t>
      </w:r>
      <w:r w:rsidRPr="00281C50">
        <w:rPr>
          <w:rFonts w:ascii="Times New Roman" w:hAnsi="Times New Roman" w:cs="Times New Roman"/>
          <w:sz w:val="21"/>
          <w:szCs w:val="21"/>
        </w:rPr>
        <w:t xml:space="preserve">at the Toledo paper/pulp mill, whose combined budgets totaled </w:t>
      </w:r>
      <w:r w:rsidR="00020C9E">
        <w:rPr>
          <w:rFonts w:ascii="Times New Roman" w:hAnsi="Times New Roman" w:cs="Times New Roman"/>
          <w:sz w:val="21"/>
          <w:szCs w:val="21"/>
        </w:rPr>
        <w:t>$</w:t>
      </w:r>
      <w:r w:rsidRPr="00281C50">
        <w:rPr>
          <w:rFonts w:ascii="Times New Roman" w:hAnsi="Times New Roman" w:cs="Times New Roman"/>
          <w:sz w:val="21"/>
          <w:szCs w:val="21"/>
        </w:rPr>
        <w:t>1.1 million.</w:t>
      </w:r>
    </w:p>
    <w:p w14:paraId="17663587" w14:textId="77777777" w:rsidR="00A97F42" w:rsidRPr="00281C50" w:rsidRDefault="00A97F42" w:rsidP="00281C50">
      <w:pPr>
        <w:jc w:val="both"/>
        <w:rPr>
          <w:sz w:val="21"/>
          <w:szCs w:val="21"/>
        </w:rPr>
      </w:pPr>
    </w:p>
    <w:p w14:paraId="3F476D41" w14:textId="58DF4E7D" w:rsidR="00DE6F8D" w:rsidRPr="00281C50" w:rsidRDefault="008C5AB8" w:rsidP="00281C50">
      <w:pPr>
        <w:jc w:val="both"/>
        <w:rPr>
          <w:b/>
          <w:sz w:val="21"/>
          <w:szCs w:val="21"/>
        </w:rPr>
      </w:pPr>
      <w:r w:rsidRPr="00281C50">
        <w:rPr>
          <w:b/>
          <w:sz w:val="21"/>
          <w:szCs w:val="21"/>
        </w:rPr>
        <w:t xml:space="preserve">Mechanical Engineering Intern, Daimler Trucks North America         </w:t>
      </w:r>
      <w:r w:rsidR="00281C50">
        <w:rPr>
          <w:b/>
          <w:sz w:val="21"/>
          <w:szCs w:val="21"/>
        </w:rPr>
        <w:t xml:space="preserve">           </w:t>
      </w:r>
      <w:r w:rsidRPr="00281C50">
        <w:rPr>
          <w:b/>
          <w:sz w:val="21"/>
          <w:szCs w:val="21"/>
        </w:rPr>
        <w:t xml:space="preserve"> </w:t>
      </w:r>
      <w:r w:rsidRPr="00281C50">
        <w:rPr>
          <w:b/>
          <w:i/>
          <w:sz w:val="21"/>
          <w:szCs w:val="21"/>
        </w:rPr>
        <w:t>March 2016 – September 2016</w:t>
      </w:r>
    </w:p>
    <w:p w14:paraId="13B67E1E" w14:textId="662FD291" w:rsidR="00B44ACE" w:rsidRPr="00020C9E" w:rsidRDefault="00281C50" w:rsidP="00020C9E">
      <w:pPr>
        <w:pStyle w:val="ListParagraph"/>
        <w:numPr>
          <w:ilvl w:val="0"/>
          <w:numId w:val="3"/>
        </w:numPr>
        <w:jc w:val="both"/>
        <w:rPr>
          <w:rStyle w:val="Strong"/>
          <w:rFonts w:ascii="Times New Roman" w:hAnsi="Times New Roman" w:cs="Times New Roman"/>
          <w:sz w:val="21"/>
          <w:szCs w:val="21"/>
        </w:rPr>
      </w:pPr>
      <w:r>
        <w:rPr>
          <w:rFonts w:ascii="Times New Roman" w:hAnsi="Times New Roman" w:cs="Times New Roman"/>
          <w:sz w:val="21"/>
          <w:szCs w:val="21"/>
        </w:rPr>
        <w:t>Designed and built</w:t>
      </w:r>
      <w:r w:rsidR="008C5AB8" w:rsidRPr="00281C50">
        <w:rPr>
          <w:rFonts w:ascii="Times New Roman" w:hAnsi="Times New Roman" w:cs="Times New Roman"/>
          <w:sz w:val="21"/>
          <w:szCs w:val="21"/>
        </w:rPr>
        <w:t xml:space="preserve"> a custom tensile test machi</w:t>
      </w:r>
      <w:r w:rsidR="00F16441" w:rsidRPr="00281C50">
        <w:rPr>
          <w:rFonts w:ascii="Times New Roman" w:hAnsi="Times New Roman" w:cs="Times New Roman"/>
          <w:sz w:val="21"/>
          <w:szCs w:val="21"/>
        </w:rPr>
        <w:t xml:space="preserve">ne for characterizing </w:t>
      </w:r>
      <w:r w:rsidRPr="00281C50">
        <w:rPr>
          <w:rFonts w:ascii="Times New Roman" w:hAnsi="Times New Roman" w:cs="Times New Roman"/>
          <w:sz w:val="21"/>
          <w:szCs w:val="21"/>
        </w:rPr>
        <w:t xml:space="preserve">mechanical properties </w:t>
      </w:r>
      <w:r>
        <w:rPr>
          <w:rFonts w:ascii="Times New Roman" w:hAnsi="Times New Roman" w:cs="Times New Roman"/>
          <w:sz w:val="21"/>
          <w:szCs w:val="21"/>
        </w:rPr>
        <w:t xml:space="preserve">of </w:t>
      </w:r>
      <w:r w:rsidR="00F16441" w:rsidRPr="00281C50">
        <w:rPr>
          <w:rFonts w:ascii="Times New Roman" w:hAnsi="Times New Roman" w:cs="Times New Roman"/>
          <w:sz w:val="21"/>
          <w:szCs w:val="21"/>
        </w:rPr>
        <w:t>polymer</w:t>
      </w:r>
      <w:r>
        <w:rPr>
          <w:rFonts w:ascii="Times New Roman" w:hAnsi="Times New Roman" w:cs="Times New Roman"/>
          <w:sz w:val="21"/>
          <w:szCs w:val="21"/>
        </w:rPr>
        <w:t>s</w:t>
      </w:r>
      <w:r w:rsidR="008C5AB8" w:rsidRPr="00281C50">
        <w:rPr>
          <w:rFonts w:ascii="Times New Roman" w:hAnsi="Times New Roman" w:cs="Times New Roman"/>
          <w:sz w:val="21"/>
          <w:szCs w:val="21"/>
        </w:rPr>
        <w:t>.</w:t>
      </w:r>
    </w:p>
    <w:p w14:paraId="5C144757" w14:textId="4AFF949A" w:rsidR="00997252" w:rsidRPr="00020C9E" w:rsidRDefault="00B44ACE" w:rsidP="00281C50">
      <w:pPr>
        <w:pStyle w:val="ListParagraph"/>
        <w:numPr>
          <w:ilvl w:val="0"/>
          <w:numId w:val="3"/>
        </w:numPr>
        <w:jc w:val="both"/>
        <w:rPr>
          <w:rStyle w:val="Strong"/>
          <w:rFonts w:ascii="Times New Roman" w:hAnsi="Times New Roman" w:cs="Times New Roman"/>
          <w:b w:val="0"/>
          <w:bCs w:val="0"/>
          <w:sz w:val="21"/>
          <w:szCs w:val="21"/>
        </w:rPr>
        <w:sectPr w:rsidR="00997252" w:rsidRPr="00020C9E" w:rsidSect="00A44A54">
          <w:type w:val="continuous"/>
          <w:pgSz w:w="12240" w:h="15840"/>
          <w:pgMar w:top="1440" w:right="1440" w:bottom="1440" w:left="1440" w:header="720" w:footer="0" w:gutter="0"/>
          <w:cols w:space="720"/>
          <w:docGrid w:linePitch="360"/>
        </w:sectPr>
      </w:pPr>
      <w:r w:rsidRPr="00281C50">
        <w:rPr>
          <w:rFonts w:ascii="Times New Roman" w:hAnsi="Times New Roman" w:cs="Times New Roman"/>
          <w:sz w:val="21"/>
          <w:szCs w:val="21"/>
        </w:rPr>
        <w:t>Designed and executed several tests to validate the durability and reliability of components on two different semi-truck models</w:t>
      </w:r>
      <w:r w:rsidR="00496379" w:rsidRPr="00281C50">
        <w:rPr>
          <w:rFonts w:ascii="Times New Roman" w:hAnsi="Times New Roman" w:cs="Times New Roman"/>
          <w:sz w:val="21"/>
          <w:szCs w:val="21"/>
        </w:rPr>
        <w:t xml:space="preserve"> under various load cycles</w:t>
      </w:r>
      <w:r w:rsidRPr="00281C50">
        <w:rPr>
          <w:rFonts w:ascii="Times New Roman" w:hAnsi="Times New Roman" w:cs="Times New Roman"/>
          <w:sz w:val="21"/>
          <w:szCs w:val="21"/>
        </w:rPr>
        <w:t>. Presented findings to engineering managers.</w:t>
      </w:r>
    </w:p>
    <w:p w14:paraId="73821D86" w14:textId="77777777" w:rsidR="00AA36BB" w:rsidRDefault="00AA36BB" w:rsidP="00281C50">
      <w:pPr>
        <w:spacing w:line="276" w:lineRule="auto"/>
        <w:jc w:val="both"/>
        <w:rPr>
          <w:rStyle w:val="Strong"/>
          <w:sz w:val="22"/>
          <w:szCs w:val="22"/>
          <w:u w:val="single"/>
        </w:rPr>
      </w:pPr>
    </w:p>
    <w:p w14:paraId="1101B14C" w14:textId="6E5CA711" w:rsidR="00E92D51" w:rsidRPr="00281C50" w:rsidRDefault="008C5AB8" w:rsidP="00281C50">
      <w:pPr>
        <w:spacing w:line="276" w:lineRule="auto"/>
        <w:jc w:val="both"/>
        <w:rPr>
          <w:bCs/>
          <w:sz w:val="22"/>
          <w:szCs w:val="22"/>
          <w:u w:val="single"/>
        </w:rPr>
      </w:pPr>
      <w:r w:rsidRPr="00281C50">
        <w:rPr>
          <w:rStyle w:val="Strong"/>
          <w:sz w:val="22"/>
          <w:szCs w:val="22"/>
          <w:u w:val="single"/>
        </w:rPr>
        <w:t>TEACHING EXPERIENCE</w:t>
      </w:r>
    </w:p>
    <w:p w14:paraId="08FB582D" w14:textId="0B39B590" w:rsidR="008D4DEF" w:rsidRPr="00281C50" w:rsidRDefault="008C5AB8" w:rsidP="00281C50">
      <w:pPr>
        <w:jc w:val="both"/>
        <w:rPr>
          <w:i/>
          <w:sz w:val="21"/>
          <w:szCs w:val="21"/>
        </w:rPr>
      </w:pPr>
      <w:r w:rsidRPr="00281C50">
        <w:rPr>
          <w:b/>
          <w:sz w:val="21"/>
          <w:szCs w:val="21"/>
        </w:rPr>
        <w:t xml:space="preserve">Undergrad Teaching Assistant               </w:t>
      </w:r>
      <w:r w:rsidR="00281C50">
        <w:rPr>
          <w:b/>
          <w:sz w:val="21"/>
          <w:szCs w:val="21"/>
        </w:rPr>
        <w:t xml:space="preserve">         </w:t>
      </w:r>
      <w:r w:rsidRPr="00281C50">
        <w:rPr>
          <w:b/>
          <w:sz w:val="21"/>
          <w:szCs w:val="21"/>
        </w:rPr>
        <w:t xml:space="preserve"> </w:t>
      </w:r>
      <w:r w:rsidRPr="00281C50">
        <w:rPr>
          <w:b/>
          <w:i/>
          <w:sz w:val="21"/>
          <w:szCs w:val="21"/>
        </w:rPr>
        <w:t>September 2016 – March 2017; September 2015 – March 2016</w:t>
      </w:r>
    </w:p>
    <w:p w14:paraId="76A088E6" w14:textId="21C02ACD" w:rsidR="00A44A54" w:rsidRPr="00A44A54" w:rsidRDefault="00A44A54" w:rsidP="00A44A54">
      <w:pPr>
        <w:jc w:val="both"/>
        <w:rPr>
          <w:sz w:val="21"/>
          <w:szCs w:val="21"/>
        </w:rPr>
      </w:pPr>
      <w:r w:rsidRPr="00A44A54">
        <w:rPr>
          <w:sz w:val="21"/>
          <w:szCs w:val="21"/>
        </w:rPr>
        <w:t>Presented lectures, addressed questions on course material, graded problem sets and exams, and held office hours for each lab/recitation section (generally three per course)</w:t>
      </w:r>
      <w:r>
        <w:rPr>
          <w:sz w:val="21"/>
          <w:szCs w:val="21"/>
        </w:rPr>
        <w:t xml:space="preserve"> for the following courses:</w:t>
      </w:r>
    </w:p>
    <w:p w14:paraId="2D72663A" w14:textId="4FB53AE0"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ENGR 112 – Introduction to Engineering Computing, Winter 2017</w:t>
      </w:r>
    </w:p>
    <w:p w14:paraId="18C89B89" w14:textId="77777777"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MIME 101 – Intro to Mechanical, Industrial, and Manufacturing Engineering, Fall 2016</w:t>
      </w:r>
    </w:p>
    <w:p w14:paraId="63038FCA" w14:textId="77777777" w:rsidR="00F733AD" w:rsidRPr="00281C50" w:rsidRDefault="008C5AB8" w:rsidP="00281C50">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ENGR 248 – Engineering Graphics and 3D Modeling, Winter 2016</w:t>
      </w:r>
    </w:p>
    <w:p w14:paraId="3B9AFEE4" w14:textId="44313D8E" w:rsidR="004B5487" w:rsidRPr="004B5487" w:rsidRDefault="008C5AB8" w:rsidP="004B5487">
      <w:pPr>
        <w:pStyle w:val="ListParagraph"/>
        <w:ind w:left="360"/>
        <w:jc w:val="both"/>
        <w:rPr>
          <w:rFonts w:ascii="Times New Roman" w:hAnsi="Times New Roman" w:cs="Times New Roman"/>
          <w:sz w:val="21"/>
          <w:szCs w:val="21"/>
        </w:rPr>
      </w:pPr>
      <w:r w:rsidRPr="00281C50">
        <w:rPr>
          <w:rFonts w:ascii="Times New Roman" w:hAnsi="Times New Roman" w:cs="Times New Roman"/>
          <w:sz w:val="21"/>
          <w:szCs w:val="21"/>
        </w:rPr>
        <w:t>MIME 101 – Intro to Mechanical, Industrial, and Manufacturing Engineering, Fall 2015</w:t>
      </w:r>
    </w:p>
    <w:p w14:paraId="79A6456F" w14:textId="14A290D5" w:rsidR="00DA21DB" w:rsidRPr="00281C50" w:rsidRDefault="00DA21DB" w:rsidP="00281C50">
      <w:pPr>
        <w:jc w:val="both"/>
        <w:rPr>
          <w:i/>
          <w:sz w:val="21"/>
          <w:szCs w:val="21"/>
        </w:rPr>
      </w:pPr>
      <w:r w:rsidRPr="00281C50">
        <w:rPr>
          <w:b/>
          <w:sz w:val="21"/>
          <w:szCs w:val="21"/>
        </w:rPr>
        <w:t>Tutor and Study Facilitator, Academics for Student Athletes</w:t>
      </w:r>
      <w:r w:rsidR="00A44A54">
        <w:rPr>
          <w:b/>
          <w:sz w:val="21"/>
          <w:szCs w:val="21"/>
        </w:rPr>
        <w:t xml:space="preserve">                           </w:t>
      </w:r>
      <w:r w:rsidRPr="00281C50">
        <w:rPr>
          <w:b/>
          <w:i/>
          <w:sz w:val="21"/>
          <w:szCs w:val="21"/>
        </w:rPr>
        <w:t>Aug</w:t>
      </w:r>
      <w:r w:rsidR="00A44A54">
        <w:rPr>
          <w:b/>
          <w:i/>
          <w:sz w:val="21"/>
          <w:szCs w:val="21"/>
        </w:rPr>
        <w:t>ust</w:t>
      </w:r>
      <w:r w:rsidRPr="00281C50">
        <w:rPr>
          <w:b/>
          <w:i/>
          <w:sz w:val="21"/>
          <w:szCs w:val="21"/>
        </w:rPr>
        <w:t xml:space="preserve"> 2014 –</w:t>
      </w:r>
      <w:r w:rsidR="00A44A54">
        <w:rPr>
          <w:b/>
          <w:i/>
          <w:sz w:val="21"/>
          <w:szCs w:val="21"/>
        </w:rPr>
        <w:t>December</w:t>
      </w:r>
      <w:r w:rsidRPr="00281C50">
        <w:rPr>
          <w:b/>
          <w:i/>
          <w:sz w:val="21"/>
          <w:szCs w:val="21"/>
        </w:rPr>
        <w:t xml:space="preserve"> 2015</w:t>
      </w:r>
    </w:p>
    <w:p w14:paraId="7AC2ABF5" w14:textId="77777777" w:rsidR="00DA21DB" w:rsidRPr="00281C50" w:rsidRDefault="00DA21DB" w:rsidP="00281C50">
      <w:pPr>
        <w:pStyle w:val="ListParagraph"/>
        <w:numPr>
          <w:ilvl w:val="0"/>
          <w:numId w:val="16"/>
        </w:numPr>
        <w:jc w:val="both"/>
        <w:rPr>
          <w:rFonts w:ascii="Times New Roman" w:hAnsi="Times New Roman" w:cs="Times New Roman"/>
          <w:sz w:val="21"/>
          <w:szCs w:val="21"/>
        </w:rPr>
      </w:pPr>
      <w:r w:rsidRPr="00281C50">
        <w:rPr>
          <w:rFonts w:ascii="Times New Roman" w:hAnsi="Times New Roman" w:cs="Times New Roman"/>
          <w:sz w:val="21"/>
          <w:szCs w:val="21"/>
        </w:rPr>
        <w:t>Planned study and homework schedules for student athletes identified to be at the highest risk of not meeting academic standards and expectations.</w:t>
      </w:r>
    </w:p>
    <w:p w14:paraId="194BC0EE" w14:textId="77777777" w:rsidR="00DA21DB" w:rsidRPr="00281C50" w:rsidRDefault="00DA21DB" w:rsidP="00281C50">
      <w:pPr>
        <w:pStyle w:val="ListParagraph"/>
        <w:numPr>
          <w:ilvl w:val="0"/>
          <w:numId w:val="16"/>
        </w:numPr>
        <w:jc w:val="both"/>
        <w:rPr>
          <w:rFonts w:ascii="Times New Roman" w:hAnsi="Times New Roman" w:cs="Times New Roman"/>
          <w:sz w:val="21"/>
          <w:szCs w:val="21"/>
        </w:rPr>
      </w:pPr>
      <w:r w:rsidRPr="00281C50">
        <w:rPr>
          <w:rFonts w:ascii="Times New Roman" w:hAnsi="Times New Roman" w:cs="Times New Roman"/>
          <w:sz w:val="21"/>
          <w:szCs w:val="21"/>
        </w:rPr>
        <w:t>Tutored students in freshman-level general education classes and math classes up to calculus.</w:t>
      </w:r>
    </w:p>
    <w:p w14:paraId="0084924B" w14:textId="77777777" w:rsidR="00DE6F8D" w:rsidRPr="00281C50" w:rsidRDefault="009C488A" w:rsidP="00281C50">
      <w:pPr>
        <w:jc w:val="both"/>
        <w:rPr>
          <w:rStyle w:val="Strong"/>
          <w:sz w:val="21"/>
          <w:szCs w:val="21"/>
        </w:rPr>
      </w:pPr>
    </w:p>
    <w:p w14:paraId="78ECF9D2" w14:textId="77777777" w:rsidR="00DE6F8D" w:rsidRPr="00281C50" w:rsidRDefault="008C5AB8" w:rsidP="00281C50">
      <w:pPr>
        <w:spacing w:line="276" w:lineRule="auto"/>
        <w:jc w:val="both"/>
        <w:rPr>
          <w:rStyle w:val="Strong"/>
          <w:sz w:val="22"/>
          <w:szCs w:val="22"/>
        </w:rPr>
      </w:pPr>
      <w:r w:rsidRPr="00281C50">
        <w:rPr>
          <w:rStyle w:val="Strong"/>
          <w:sz w:val="22"/>
          <w:szCs w:val="22"/>
          <w:u w:val="single"/>
        </w:rPr>
        <w:t>LEADERSHIP</w:t>
      </w:r>
    </w:p>
    <w:p w14:paraId="3638DE6F" w14:textId="17B3F12F" w:rsidR="00DE6F8D" w:rsidRPr="00281C50" w:rsidRDefault="008C5AB8" w:rsidP="00281C50">
      <w:pPr>
        <w:jc w:val="both"/>
        <w:rPr>
          <w:b/>
          <w:i/>
          <w:sz w:val="21"/>
          <w:szCs w:val="21"/>
        </w:rPr>
      </w:pPr>
      <w:r w:rsidRPr="00281C50">
        <w:rPr>
          <w:b/>
          <w:sz w:val="21"/>
          <w:szCs w:val="21"/>
        </w:rPr>
        <w:t>Engineering Ambassador, Office of Women and Mi</w:t>
      </w:r>
      <w:r w:rsidR="00281C50">
        <w:rPr>
          <w:b/>
          <w:sz w:val="21"/>
          <w:szCs w:val="21"/>
        </w:rPr>
        <w:t xml:space="preserve">norities in Engineering                </w:t>
      </w:r>
      <w:r w:rsidRPr="00281C50">
        <w:rPr>
          <w:b/>
          <w:i/>
          <w:sz w:val="21"/>
          <w:szCs w:val="21"/>
        </w:rPr>
        <w:t xml:space="preserve">May 2015 – </w:t>
      </w:r>
      <w:r w:rsidR="00A44A54">
        <w:rPr>
          <w:b/>
          <w:i/>
          <w:sz w:val="21"/>
          <w:szCs w:val="21"/>
        </w:rPr>
        <w:t>June 2018</w:t>
      </w:r>
    </w:p>
    <w:p w14:paraId="3EBA11FB" w14:textId="0FFF70C6"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Present</w:t>
      </w:r>
      <w:r w:rsidR="008F5690" w:rsidRPr="00281C50">
        <w:rPr>
          <w:rFonts w:ascii="Times New Roman" w:hAnsi="Times New Roman" w:cs="Times New Roman"/>
          <w:sz w:val="21"/>
          <w:szCs w:val="21"/>
        </w:rPr>
        <w:t>ed</w:t>
      </w:r>
      <w:r w:rsidRPr="00281C50">
        <w:rPr>
          <w:rFonts w:ascii="Times New Roman" w:hAnsi="Times New Roman" w:cs="Times New Roman"/>
          <w:sz w:val="21"/>
          <w:szCs w:val="21"/>
        </w:rPr>
        <w:t xml:space="preserve"> information on opportunities related to the College of Engineering to prospective students, first-year students, alumni, and industry partners.</w:t>
      </w:r>
    </w:p>
    <w:p w14:paraId="035092DE" w14:textId="7EA35C0A" w:rsidR="00DE6F8D" w:rsidRPr="00281C50" w:rsidRDefault="008917F5"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 xml:space="preserve">Lead one-on-one mentorship meeting and small panels to help support underrepresented populations within the College of Engineering, including women, minorities, and students from rural communities. </w:t>
      </w:r>
    </w:p>
    <w:p w14:paraId="5C0EF161" w14:textId="77777777" w:rsidR="00CA16C9" w:rsidRPr="00281C50" w:rsidRDefault="00CA16C9" w:rsidP="00281C50">
      <w:pPr>
        <w:jc w:val="both"/>
        <w:rPr>
          <w:rStyle w:val="Strong"/>
          <w:b w:val="0"/>
          <w:bCs w:val="0"/>
          <w:sz w:val="21"/>
          <w:szCs w:val="21"/>
        </w:rPr>
      </w:pPr>
    </w:p>
    <w:p w14:paraId="451F0978" w14:textId="2493E5B0" w:rsidR="00DE6F8D" w:rsidRPr="00281C50" w:rsidRDefault="008C5AB8" w:rsidP="00281C50">
      <w:pPr>
        <w:jc w:val="both"/>
        <w:rPr>
          <w:b/>
          <w:sz w:val="21"/>
          <w:szCs w:val="21"/>
        </w:rPr>
      </w:pPr>
      <w:r w:rsidRPr="00281C50">
        <w:rPr>
          <w:b/>
          <w:sz w:val="21"/>
          <w:szCs w:val="21"/>
        </w:rPr>
        <w:t xml:space="preserve">Director, TEDx </w:t>
      </w:r>
      <w:proofErr w:type="spellStart"/>
      <w:r w:rsidRPr="00281C50">
        <w:rPr>
          <w:b/>
          <w:sz w:val="21"/>
          <w:szCs w:val="21"/>
        </w:rPr>
        <w:t>OregonStateU</w:t>
      </w:r>
      <w:proofErr w:type="spellEnd"/>
      <w:r w:rsidRPr="00281C50">
        <w:rPr>
          <w:b/>
          <w:sz w:val="21"/>
          <w:szCs w:val="21"/>
        </w:rPr>
        <w:t xml:space="preserve">                                                                    </w:t>
      </w:r>
      <w:r w:rsidR="00281C50">
        <w:rPr>
          <w:b/>
          <w:sz w:val="21"/>
          <w:szCs w:val="21"/>
        </w:rPr>
        <w:t xml:space="preserve"> </w:t>
      </w:r>
      <w:r w:rsidRPr="00281C50">
        <w:rPr>
          <w:b/>
          <w:sz w:val="21"/>
          <w:szCs w:val="21"/>
        </w:rPr>
        <w:t xml:space="preserve"> </w:t>
      </w:r>
      <w:r w:rsidR="00281C50">
        <w:rPr>
          <w:b/>
          <w:sz w:val="21"/>
          <w:szCs w:val="21"/>
        </w:rPr>
        <w:t xml:space="preserve">         </w:t>
      </w:r>
      <w:r w:rsidRPr="00281C50">
        <w:rPr>
          <w:b/>
          <w:sz w:val="21"/>
          <w:szCs w:val="21"/>
        </w:rPr>
        <w:t xml:space="preserve"> </w:t>
      </w:r>
      <w:r w:rsidRPr="00281C50">
        <w:rPr>
          <w:b/>
          <w:i/>
          <w:sz w:val="21"/>
          <w:szCs w:val="21"/>
        </w:rPr>
        <w:t>March 2015 – February 2016</w:t>
      </w:r>
    </w:p>
    <w:p w14:paraId="52BB0AA0" w14:textId="3BF2557E"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R</w:t>
      </w:r>
      <w:r w:rsidR="00CA16C9" w:rsidRPr="00281C50">
        <w:rPr>
          <w:rFonts w:ascii="Times New Roman" w:hAnsi="Times New Roman" w:cs="Times New Roman"/>
          <w:sz w:val="21"/>
          <w:szCs w:val="21"/>
        </w:rPr>
        <w:t xml:space="preserve">esearched </w:t>
      </w:r>
      <w:r w:rsidRPr="00281C50">
        <w:rPr>
          <w:rFonts w:ascii="Times New Roman" w:hAnsi="Times New Roman" w:cs="Times New Roman"/>
          <w:sz w:val="21"/>
          <w:szCs w:val="21"/>
        </w:rPr>
        <w:t xml:space="preserve">and recruited five speakers from diverse backgrounds and experiences to be presenters. </w:t>
      </w:r>
    </w:p>
    <w:p w14:paraId="119B790A" w14:textId="6FD1A49E" w:rsidR="007F11E4" w:rsidRPr="00281C50" w:rsidRDefault="007F11E4"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 xml:space="preserve">Coached </w:t>
      </w:r>
      <w:r w:rsidR="00EF2B55" w:rsidRPr="00281C50">
        <w:rPr>
          <w:rFonts w:ascii="Times New Roman" w:hAnsi="Times New Roman" w:cs="Times New Roman"/>
          <w:sz w:val="21"/>
          <w:szCs w:val="21"/>
        </w:rPr>
        <w:t>speakers on concise, high-impact presentation and delivery.</w:t>
      </w:r>
    </w:p>
    <w:p w14:paraId="6C937849" w14:textId="77777777" w:rsidR="00DE6F8D" w:rsidRPr="00281C50" w:rsidRDefault="008C5AB8" w:rsidP="00281C50">
      <w:pPr>
        <w:pStyle w:val="ListParagraph"/>
        <w:numPr>
          <w:ilvl w:val="0"/>
          <w:numId w:val="3"/>
        </w:numPr>
        <w:jc w:val="both"/>
        <w:rPr>
          <w:rFonts w:ascii="Times New Roman" w:hAnsi="Times New Roman" w:cs="Times New Roman"/>
          <w:sz w:val="21"/>
          <w:szCs w:val="21"/>
        </w:rPr>
      </w:pPr>
      <w:r w:rsidRPr="00281C50">
        <w:rPr>
          <w:rFonts w:ascii="Times New Roman" w:hAnsi="Times New Roman" w:cs="Times New Roman"/>
          <w:sz w:val="21"/>
          <w:szCs w:val="21"/>
        </w:rPr>
        <w:t>Hosted the TEDx event on stage and introduced each speaker to the 1100 students and community members in the live audience as well as the 400+ viewers streaming the event online.</w:t>
      </w:r>
    </w:p>
    <w:p w14:paraId="574D33CC" w14:textId="77777777" w:rsidR="005E1F06" w:rsidRPr="00281C50" w:rsidRDefault="005E1F06" w:rsidP="00281C50">
      <w:pPr>
        <w:jc w:val="both"/>
        <w:rPr>
          <w:b/>
          <w:bCs/>
          <w:sz w:val="21"/>
          <w:szCs w:val="21"/>
        </w:rPr>
      </w:pPr>
    </w:p>
    <w:p w14:paraId="1AF8A457" w14:textId="515AD2D2" w:rsidR="005E1F06" w:rsidRPr="00281C50" w:rsidRDefault="00020C9E" w:rsidP="00281C50">
      <w:pPr>
        <w:jc w:val="both"/>
        <w:rPr>
          <w:b/>
          <w:bCs/>
          <w:sz w:val="22"/>
          <w:szCs w:val="22"/>
          <w:u w:val="single"/>
        </w:rPr>
      </w:pPr>
      <w:r>
        <w:rPr>
          <w:b/>
          <w:bCs/>
          <w:sz w:val="22"/>
          <w:szCs w:val="22"/>
          <w:u w:val="single"/>
        </w:rPr>
        <w:t xml:space="preserve">SELECTED </w:t>
      </w:r>
      <w:r w:rsidR="005E1F06" w:rsidRPr="00281C50">
        <w:rPr>
          <w:b/>
          <w:bCs/>
          <w:sz w:val="22"/>
          <w:szCs w:val="22"/>
          <w:u w:val="single"/>
        </w:rPr>
        <w:t>COURSEWORK</w:t>
      </w:r>
    </w:p>
    <w:p w14:paraId="2B24C890" w14:textId="31B9307E" w:rsidR="00DF68D7" w:rsidRPr="00DF68D7" w:rsidRDefault="00DF68D7" w:rsidP="00DF68D7">
      <w:pPr>
        <w:pStyle w:val="ListParagraph"/>
        <w:numPr>
          <w:ilvl w:val="0"/>
          <w:numId w:val="19"/>
        </w:numPr>
        <w:jc w:val="both"/>
        <w:rPr>
          <w:rFonts w:ascii="Times New Roman" w:hAnsi="Times New Roman"/>
          <w:bCs/>
          <w:sz w:val="21"/>
          <w:szCs w:val="21"/>
        </w:rPr>
      </w:pPr>
      <w:r w:rsidRPr="00DF68D7">
        <w:rPr>
          <w:rFonts w:ascii="Times New Roman" w:hAnsi="Times New Roman" w:cs="Times New Roman"/>
          <w:bCs/>
          <w:sz w:val="21"/>
          <w:szCs w:val="21"/>
        </w:rPr>
        <w:t>AE</w:t>
      </w:r>
      <w:r w:rsidR="00DD0ACA">
        <w:rPr>
          <w:rFonts w:ascii="Times New Roman" w:hAnsi="Times New Roman" w:cs="Times New Roman"/>
          <w:bCs/>
          <w:sz w:val="21"/>
          <w:szCs w:val="21"/>
        </w:rPr>
        <w:t>R</w:t>
      </w:r>
      <w:r w:rsidRPr="00DF68D7">
        <w:rPr>
          <w:rFonts w:ascii="Times New Roman" w:hAnsi="Times New Roman" w:cs="Times New Roman"/>
          <w:bCs/>
          <w:sz w:val="21"/>
          <w:szCs w:val="21"/>
        </w:rPr>
        <w:t xml:space="preserve">OSP </w:t>
      </w:r>
      <w:r>
        <w:rPr>
          <w:rFonts w:ascii="Times New Roman" w:hAnsi="Times New Roman" w:cs="Times New Roman"/>
          <w:bCs/>
          <w:sz w:val="21"/>
          <w:szCs w:val="21"/>
        </w:rPr>
        <w:t xml:space="preserve">740 – </w:t>
      </w:r>
      <w:r w:rsidRPr="00DF68D7">
        <w:rPr>
          <w:rFonts w:ascii="Times New Roman" w:hAnsi="Times New Roman"/>
          <w:bCs/>
          <w:sz w:val="21"/>
          <w:szCs w:val="21"/>
        </w:rPr>
        <w:t xml:space="preserve">Statistical Inference, Estimation, and Learning </w:t>
      </w:r>
    </w:p>
    <w:p w14:paraId="4A707ECF" w14:textId="7257B8C7" w:rsidR="00DF68D7" w:rsidRPr="00DF68D7" w:rsidRDefault="00DF68D7" w:rsidP="00DF68D7">
      <w:pPr>
        <w:pStyle w:val="ListParagraph"/>
        <w:numPr>
          <w:ilvl w:val="0"/>
          <w:numId w:val="19"/>
        </w:numPr>
        <w:jc w:val="both"/>
        <w:rPr>
          <w:rFonts w:ascii="Times New Roman" w:hAnsi="Times New Roman" w:cs="Times New Roman"/>
          <w:bCs/>
          <w:sz w:val="21"/>
          <w:szCs w:val="21"/>
        </w:rPr>
      </w:pPr>
      <w:r>
        <w:rPr>
          <w:rFonts w:ascii="Times New Roman" w:hAnsi="Times New Roman" w:cs="Times New Roman"/>
          <w:bCs/>
          <w:sz w:val="21"/>
          <w:szCs w:val="21"/>
        </w:rPr>
        <w:t>AEROSP 729 – Machine Learning for Science</w:t>
      </w:r>
    </w:p>
    <w:p w14:paraId="5E1DECF9" w14:textId="2A58B1D7" w:rsidR="000C3EEF" w:rsidRPr="00DF68D7"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EECS 598 –</w:t>
      </w:r>
      <w:r w:rsidR="00020C9E">
        <w:rPr>
          <w:rFonts w:ascii="Times New Roman" w:hAnsi="Times New Roman" w:cs="Times New Roman"/>
          <w:bCs/>
          <w:sz w:val="21"/>
          <w:szCs w:val="21"/>
        </w:rPr>
        <w:t xml:space="preserve"> Computational Data Science and Machine Learning</w:t>
      </w:r>
    </w:p>
    <w:p w14:paraId="27AB4F36" w14:textId="0408E624" w:rsidR="00DF68D7" w:rsidRPr="00DF68D7" w:rsidRDefault="00DF68D7" w:rsidP="00DF68D7">
      <w:pPr>
        <w:pStyle w:val="ListParagraph"/>
        <w:numPr>
          <w:ilvl w:val="0"/>
          <w:numId w:val="19"/>
        </w:numPr>
        <w:jc w:val="both"/>
        <w:rPr>
          <w:rFonts w:ascii="Times New Roman" w:hAnsi="Times New Roman" w:cs="Times New Roman"/>
          <w:bCs/>
          <w:sz w:val="21"/>
          <w:szCs w:val="21"/>
        </w:rPr>
      </w:pPr>
      <w:r w:rsidRPr="00DF68D7">
        <w:rPr>
          <w:rFonts w:ascii="Times New Roman" w:hAnsi="Times New Roman" w:cs="Times New Roman"/>
          <w:bCs/>
          <w:sz w:val="21"/>
          <w:szCs w:val="21"/>
        </w:rPr>
        <w:t xml:space="preserve">EECS 545 – </w:t>
      </w:r>
      <w:r w:rsidRPr="00DF68D7">
        <w:rPr>
          <w:bCs/>
          <w:sz w:val="21"/>
          <w:szCs w:val="21"/>
        </w:rPr>
        <w:t>Machine Learning</w:t>
      </w:r>
    </w:p>
    <w:p w14:paraId="1BA83FFF" w14:textId="284C3C1B" w:rsidR="005E1F06" w:rsidRPr="000C3EEF" w:rsidRDefault="005E1F06"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452H – Honors Thermal and Fluid Sciences Laboratory</w:t>
      </w:r>
    </w:p>
    <w:p w14:paraId="6688455A" w14:textId="14D97972" w:rsidR="000C3EEF" w:rsidRPr="000C3EEF" w:rsidRDefault="000C3EEF"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499 – Thermal Systems Design and Analysis</w:t>
      </w:r>
    </w:p>
    <w:p w14:paraId="23E56E0E" w14:textId="33BBCCE7" w:rsidR="000C3EEF" w:rsidRPr="00281C50" w:rsidRDefault="000C3EEF"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ME 526 – Numerical Methods for Engineering Analysis</w:t>
      </w:r>
    </w:p>
    <w:p w14:paraId="174242D6" w14:textId="18E529BE" w:rsidR="005E1F06" w:rsidRPr="00281C50" w:rsidRDefault="000C3EEF" w:rsidP="00281C50">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 5</w:t>
      </w:r>
      <w:r w:rsidR="005E1F06" w:rsidRPr="00281C50">
        <w:rPr>
          <w:rFonts w:ascii="Times New Roman" w:hAnsi="Times New Roman" w:cs="Times New Roman"/>
          <w:bCs/>
          <w:sz w:val="21"/>
          <w:szCs w:val="21"/>
        </w:rPr>
        <w:t>60 – Intermediate Fluid Dynamics</w:t>
      </w:r>
    </w:p>
    <w:p w14:paraId="0339E4A9" w14:textId="7EFBFB52" w:rsidR="005E1F06"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 5</w:t>
      </w:r>
      <w:r w:rsidR="005E1F06" w:rsidRPr="00281C50">
        <w:rPr>
          <w:rFonts w:ascii="Times New Roman" w:hAnsi="Times New Roman" w:cs="Times New Roman"/>
          <w:bCs/>
          <w:sz w:val="21"/>
          <w:szCs w:val="21"/>
        </w:rPr>
        <w:t>61 – Gas Dynamics</w:t>
      </w:r>
    </w:p>
    <w:p w14:paraId="5DD2D37B" w14:textId="548F9B07" w:rsidR="000C3EEF"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MECHENG 523 – Computational Fluid Dynamics I</w:t>
      </w:r>
    </w:p>
    <w:p w14:paraId="3B10BC91" w14:textId="20618DBA" w:rsidR="00DD0ACA" w:rsidRPr="00DD0ACA" w:rsidRDefault="000C3EEF" w:rsidP="00DD0ACA">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MECHENG 555 – Design Optimization</w:t>
      </w:r>
    </w:p>
    <w:p w14:paraId="4CDE83A0" w14:textId="3B1EC593" w:rsidR="000C3EEF" w:rsidRPr="000C3EEF" w:rsidRDefault="000C3EEF" w:rsidP="000C3EEF">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MATH 525 – Probability</w:t>
      </w:r>
    </w:p>
    <w:p w14:paraId="5345F56C" w14:textId="6CABC464" w:rsidR="005E1F06" w:rsidRPr="00281C50" w:rsidRDefault="005E1F06" w:rsidP="00281C50">
      <w:pPr>
        <w:pStyle w:val="ListParagraph"/>
        <w:numPr>
          <w:ilvl w:val="0"/>
          <w:numId w:val="19"/>
        </w:numPr>
        <w:jc w:val="both"/>
        <w:rPr>
          <w:rFonts w:ascii="Times New Roman" w:hAnsi="Times New Roman" w:cs="Times New Roman"/>
          <w:b/>
          <w:bCs/>
          <w:sz w:val="21"/>
          <w:szCs w:val="21"/>
        </w:rPr>
      </w:pPr>
      <w:r w:rsidRPr="00281C50">
        <w:rPr>
          <w:rFonts w:ascii="Times New Roman" w:hAnsi="Times New Roman" w:cs="Times New Roman"/>
          <w:bCs/>
          <w:sz w:val="21"/>
          <w:szCs w:val="21"/>
        </w:rPr>
        <w:t>M</w:t>
      </w:r>
      <w:r w:rsidR="000C3EEF">
        <w:rPr>
          <w:rFonts w:ascii="Times New Roman" w:hAnsi="Times New Roman" w:cs="Times New Roman"/>
          <w:bCs/>
          <w:sz w:val="21"/>
          <w:szCs w:val="21"/>
        </w:rPr>
        <w:t>TH 5</w:t>
      </w:r>
      <w:r w:rsidRPr="00281C50">
        <w:rPr>
          <w:rFonts w:ascii="Times New Roman" w:hAnsi="Times New Roman" w:cs="Times New Roman"/>
          <w:bCs/>
          <w:sz w:val="21"/>
          <w:szCs w:val="21"/>
        </w:rPr>
        <w:t>51 – Numerical Linear Algebra</w:t>
      </w:r>
    </w:p>
    <w:p w14:paraId="52F22A16" w14:textId="221B3348" w:rsidR="00A44A54" w:rsidRPr="00A44A54" w:rsidRDefault="000C3EEF" w:rsidP="00A44A54">
      <w:pPr>
        <w:pStyle w:val="ListParagraph"/>
        <w:numPr>
          <w:ilvl w:val="0"/>
          <w:numId w:val="19"/>
        </w:numPr>
        <w:jc w:val="both"/>
        <w:rPr>
          <w:rFonts w:ascii="Times New Roman" w:hAnsi="Times New Roman" w:cs="Times New Roman"/>
          <w:b/>
          <w:bCs/>
          <w:sz w:val="21"/>
          <w:szCs w:val="21"/>
        </w:rPr>
      </w:pPr>
      <w:r>
        <w:rPr>
          <w:rFonts w:ascii="Times New Roman" w:hAnsi="Times New Roman" w:cs="Times New Roman"/>
          <w:bCs/>
          <w:sz w:val="21"/>
          <w:szCs w:val="21"/>
        </w:rPr>
        <w:t>MTH 5</w:t>
      </w:r>
      <w:r w:rsidR="005E1F06" w:rsidRPr="00281C50">
        <w:rPr>
          <w:rFonts w:ascii="Times New Roman" w:hAnsi="Times New Roman" w:cs="Times New Roman"/>
          <w:bCs/>
          <w:sz w:val="21"/>
          <w:szCs w:val="21"/>
        </w:rPr>
        <w:t>52 – Numerical Solution of Ordinary Differential Equations</w:t>
      </w:r>
    </w:p>
    <w:sectPr w:rsidR="00A44A54" w:rsidRPr="00A44A54" w:rsidSect="00A44A54">
      <w:type w:val="continuous"/>
      <w:pgSz w:w="12240" w:h="15840"/>
      <w:pgMar w:top="1440" w:right="1440" w:bottom="675"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24128" w14:textId="77777777" w:rsidR="009C488A" w:rsidRDefault="009C488A" w:rsidP="0092360B">
      <w:r>
        <w:separator/>
      </w:r>
    </w:p>
  </w:endnote>
  <w:endnote w:type="continuationSeparator" w:id="0">
    <w:p w14:paraId="46C1D7AA" w14:textId="77777777" w:rsidR="009C488A" w:rsidRDefault="009C488A" w:rsidP="009236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4CE8FC" w14:textId="77777777" w:rsidR="00E47FD9" w:rsidRDefault="00E47FD9" w:rsidP="00515106">
    <w:pPr>
      <w:pStyle w:val="Footer"/>
      <w:framePr w:wrap="none" w:vAnchor="text" w:hAnchor="margin" w:xAlign="center" w:y="1"/>
      <w:rPr>
        <w:ins w:id="1" w:author="Hauth, Jeremiah Michael" w:date="2017-11-11T14:28:00Z"/>
        <w:rStyle w:val="PageNumber"/>
      </w:rPr>
    </w:pPr>
    <w:ins w:id="2" w:author="Hauth, Jeremiah Michael" w:date="2017-11-11T14:28:00Z">
      <w:r>
        <w:rPr>
          <w:rStyle w:val="PageNumber"/>
        </w:rPr>
        <w:fldChar w:fldCharType="begin"/>
      </w:r>
      <w:r>
        <w:rPr>
          <w:rStyle w:val="PageNumber"/>
        </w:rPr>
        <w:instrText xml:space="preserve">PAGE  </w:instrText>
      </w:r>
      <w:r>
        <w:rPr>
          <w:rStyle w:val="PageNumber"/>
        </w:rPr>
        <w:fldChar w:fldCharType="end"/>
      </w:r>
    </w:ins>
  </w:p>
  <w:p w14:paraId="575B22A5" w14:textId="77777777" w:rsidR="00E47FD9" w:rsidRDefault="00E47FD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DF5EF" w14:textId="77777777" w:rsidR="00515106" w:rsidRDefault="00515106" w:rsidP="00D31999">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7002">
      <w:rPr>
        <w:rStyle w:val="PageNumber"/>
        <w:noProof/>
      </w:rPr>
      <w:t>1</w:t>
    </w:r>
    <w:r>
      <w:rPr>
        <w:rStyle w:val="PageNumber"/>
      </w:rPr>
      <w:fldChar w:fldCharType="end"/>
    </w:r>
  </w:p>
  <w:p w14:paraId="428E008E" w14:textId="2FD1EDE2" w:rsidR="00876967" w:rsidRDefault="00515106" w:rsidP="00515106">
    <w:pPr>
      <w:pStyle w:val="Footer"/>
      <w:jc w:val="center"/>
    </w:pPr>
    <w:r>
      <w:t xml:space="preserve">      /2</w:t>
    </w:r>
  </w:p>
  <w:p w14:paraId="7AE214B9" w14:textId="77777777" w:rsidR="00876967" w:rsidRDefault="0087696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9AE2" w14:textId="77777777" w:rsidR="00A97F42" w:rsidRDefault="00A97F42" w:rsidP="00A461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51891">
      <w:rPr>
        <w:rStyle w:val="PageNumber"/>
        <w:noProof/>
      </w:rPr>
      <w:t>1</w:t>
    </w:r>
    <w:r>
      <w:rPr>
        <w:rStyle w:val="PageNumber"/>
      </w:rPr>
      <w:fldChar w:fldCharType="end"/>
    </w:r>
  </w:p>
  <w:p w14:paraId="6FE067CF" w14:textId="22FE2EC8" w:rsidR="00A97F42" w:rsidRDefault="00A97F42" w:rsidP="00A97F42">
    <w:pPr>
      <w:pStyle w:val="Footer"/>
    </w:pPr>
    <w:r>
      <w:tab/>
      <w:t xml:space="preserve">                     /2</w:t>
    </w:r>
  </w:p>
  <w:p w14:paraId="2B1C7449" w14:textId="67D84BCA" w:rsidR="00A97F42" w:rsidRDefault="00A97F42" w:rsidP="00A97F42">
    <w:pPr>
      <w:pStyle w:val="Footer"/>
      <w:tabs>
        <w:tab w:val="left" w:pos="4018"/>
        <w:tab w:val="center" w:pos="4500"/>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A09919" w14:textId="77777777" w:rsidR="009C488A" w:rsidRDefault="009C488A" w:rsidP="0092360B">
      <w:r>
        <w:separator/>
      </w:r>
    </w:p>
  </w:footnote>
  <w:footnote w:type="continuationSeparator" w:id="0">
    <w:p w14:paraId="262B470F" w14:textId="77777777" w:rsidR="009C488A" w:rsidRDefault="009C488A" w:rsidP="009236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26408" w14:textId="69C69D06" w:rsidR="00151891" w:rsidRPr="00DA21DB" w:rsidRDefault="00151891" w:rsidP="00281C50">
    <w:pPr>
      <w:jc w:val="right"/>
      <w:rPr>
        <w:rFonts w:eastAsia="Times New Roman"/>
        <w:sz w:val="21"/>
        <w:szCs w:val="21"/>
      </w:rPr>
    </w:pPr>
    <w:r w:rsidRPr="00DA21DB">
      <w:rPr>
        <w:rFonts w:eastAsia="Times New Roman"/>
        <w:sz w:val="21"/>
        <w:szCs w:val="21"/>
      </w:rPr>
      <w:t>C</w:t>
    </w:r>
    <w:r w:rsidR="0016154A">
      <w:rPr>
        <w:rFonts w:eastAsia="Times New Roman"/>
        <w:sz w:val="21"/>
        <w:szCs w:val="21"/>
      </w:rPr>
      <w:t>urriculum Vitae</w:t>
    </w:r>
    <w:r w:rsidR="00281C50">
      <w:rPr>
        <w:rFonts w:eastAsia="Times New Roman"/>
        <w:sz w:val="21"/>
        <w:szCs w:val="21"/>
      </w:rPr>
      <w:tab/>
    </w:r>
    <w:r w:rsidR="00281C50">
      <w:rPr>
        <w:rFonts w:eastAsia="Times New Roman"/>
        <w:sz w:val="21"/>
        <w:szCs w:val="21"/>
      </w:rPr>
      <w:tab/>
      <w:t xml:space="preserve">         </w:t>
    </w:r>
    <w:r w:rsidR="0016154A">
      <w:rPr>
        <w:rFonts w:eastAsia="Times New Roman"/>
        <w:sz w:val="21"/>
        <w:szCs w:val="21"/>
      </w:rPr>
      <w:t>U-M ID: 2150</w:t>
    </w:r>
    <w:r w:rsidR="00281C50" w:rsidRPr="00DA21DB">
      <w:rPr>
        <w:rFonts w:eastAsia="Times New Roman"/>
        <w:sz w:val="21"/>
        <w:szCs w:val="21"/>
      </w:rPr>
      <w:t>9566</w:t>
    </w:r>
  </w:p>
  <w:p w14:paraId="2925CD7F" w14:textId="4F03114A" w:rsidR="00281C50" w:rsidRPr="0016154A" w:rsidRDefault="00451967" w:rsidP="0016154A">
    <w:pPr>
      <w:jc w:val="center"/>
      <w:rPr>
        <w:rFonts w:eastAsia="Times New Roman"/>
        <w:b/>
      </w:rPr>
    </w:pPr>
    <w:r w:rsidRPr="00451967">
      <w:rPr>
        <w:rFonts w:eastAsia="Times New Roman"/>
        <w:b/>
      </w:rPr>
      <w:t>JEREMIAH M. A. HAUTH</w:t>
    </w:r>
    <w:r w:rsidR="00DA21DB">
      <w:rPr>
        <w:rFonts w:eastAsia="Times New Roman"/>
        <w:sz w:val="21"/>
        <w:szCs w:val="21"/>
      </w:rPr>
      <w:tab/>
      <w:t xml:space="preserve">       </w:t>
    </w:r>
  </w:p>
  <w:p w14:paraId="347BADE1" w14:textId="1796DF35" w:rsidR="00DA21DB" w:rsidRPr="00281C50" w:rsidRDefault="00DA21DB" w:rsidP="00281C50">
    <w:pPr>
      <w:ind w:left="2160" w:firstLine="720"/>
      <w:jc w:val="right"/>
      <w:rPr>
        <w:rFonts w:eastAsia="Times New Roman"/>
        <w:sz w:val="21"/>
        <w:szCs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E1F61" w14:textId="0DA428AF" w:rsidR="00060366" w:rsidRPr="00060366" w:rsidRDefault="00060366" w:rsidP="00060366">
    <w:pPr>
      <w:rPr>
        <w:rStyle w:val="ContentBodyChar"/>
        <w:rFonts w:eastAsia="Times New Roman"/>
        <w:b/>
        <w:color w:val="auto"/>
        <w:sz w:val="24"/>
        <w:szCs w:val="24"/>
      </w:rPr>
    </w:pPr>
    <w:r>
      <w:rPr>
        <w:rStyle w:val="ContentBodyChar"/>
        <w:rFonts w:asciiTheme="minorHAnsi" w:hAnsiTheme="minorHAnsi"/>
        <w:sz w:val="22"/>
      </w:rPr>
      <w:t>309 N Division St</w:t>
    </w:r>
    <w:r>
      <w:rPr>
        <w:rStyle w:val="ContentBodyChar"/>
        <w:rFonts w:asciiTheme="minorHAnsi" w:hAnsiTheme="minorHAnsi"/>
        <w:sz w:val="22"/>
      </w:rPr>
      <w:tab/>
    </w:r>
    <w:r>
      <w:rPr>
        <w:rStyle w:val="ContentBodyChar"/>
        <w:rFonts w:asciiTheme="minorHAnsi" w:hAnsiTheme="minorHAnsi"/>
        <w:sz w:val="22"/>
      </w:rPr>
      <w:tab/>
    </w:r>
    <w:r>
      <w:rPr>
        <w:rStyle w:val="ContentBodyChar"/>
        <w:rFonts w:asciiTheme="minorHAnsi" w:hAnsiTheme="minorHAnsi"/>
        <w:sz w:val="22"/>
      </w:rPr>
      <w:tab/>
      <w:t xml:space="preserve">      </w:t>
    </w:r>
    <w:r>
      <w:rPr>
        <w:rStyle w:val="ContentBodyChar"/>
        <w:rFonts w:asciiTheme="minorHAnsi" w:hAnsiTheme="minorHAnsi"/>
        <w:sz w:val="22"/>
      </w:rPr>
      <w:tab/>
      <w:t xml:space="preserve">     </w:t>
    </w:r>
    <w:r w:rsidRPr="00DA21DB">
      <w:rPr>
        <w:rFonts w:eastAsia="Times New Roman"/>
        <w:sz w:val="21"/>
        <w:szCs w:val="21"/>
      </w:rPr>
      <w:t>C</w:t>
    </w:r>
    <w:r>
      <w:rPr>
        <w:rFonts w:eastAsia="Times New Roman"/>
        <w:sz w:val="21"/>
        <w:szCs w:val="21"/>
      </w:rPr>
      <w:t>urriculum Vitae</w:t>
    </w:r>
    <w:r>
      <w:rPr>
        <w:rStyle w:val="ContentBodyChar"/>
        <w:rFonts w:asciiTheme="minorHAnsi" w:hAnsiTheme="minorHAnsi"/>
        <w:sz w:val="22"/>
      </w:rPr>
      <w:t xml:space="preserve">    </w:t>
    </w:r>
    <w:r>
      <w:rPr>
        <w:rStyle w:val="ContentBodyChar"/>
        <w:rFonts w:asciiTheme="minorHAnsi" w:hAnsiTheme="minorHAnsi"/>
        <w:sz w:val="22"/>
      </w:rPr>
      <w:tab/>
      <w:t xml:space="preserve">                      </w:t>
    </w:r>
    <w:hyperlink r:id="rId1" w:history="1">
      <w:r w:rsidRPr="00462CA8">
        <w:rPr>
          <w:rStyle w:val="Hyperlink"/>
          <w:rFonts w:asciiTheme="minorHAnsi" w:eastAsiaTheme="minorHAnsi" w:hAnsiTheme="minorHAnsi"/>
          <w:sz w:val="22"/>
          <w:szCs w:val="22"/>
        </w:rPr>
        <w:t>hauthj@umich.edu</w:t>
      </w:r>
    </w:hyperlink>
  </w:p>
  <w:p w14:paraId="5FA68FF2" w14:textId="3862EFAA" w:rsidR="00FC35A3" w:rsidRPr="00892AC7" w:rsidRDefault="00060366" w:rsidP="00892AC7">
    <w:pPr>
      <w:jc w:val="both"/>
      <w:rPr>
        <w:rFonts w:asciiTheme="minorHAnsi" w:eastAsiaTheme="minorHAnsi" w:hAnsiTheme="minorHAnsi"/>
        <w:color w:val="000000" w:themeColor="text1"/>
        <w:sz w:val="22"/>
        <w:szCs w:val="22"/>
      </w:rPr>
    </w:pPr>
    <w:r>
      <w:rPr>
        <w:rStyle w:val="ContentBodyChar"/>
        <w:rFonts w:asciiTheme="minorHAnsi" w:hAnsiTheme="minorHAnsi"/>
        <w:sz w:val="22"/>
      </w:rPr>
      <w:t>Ann Arbor, MI 48104</w:t>
    </w:r>
    <w:r>
      <w:rPr>
        <w:rStyle w:val="ContentBodyChar"/>
        <w:rFonts w:asciiTheme="minorHAnsi" w:hAnsiTheme="minorHAnsi"/>
        <w:sz w:val="22"/>
      </w:rPr>
      <w:tab/>
    </w:r>
    <w:r>
      <w:rPr>
        <w:rStyle w:val="ContentBodyChar"/>
        <w:rFonts w:asciiTheme="minorHAnsi" w:hAnsiTheme="minorHAnsi"/>
        <w:sz w:val="22"/>
      </w:rPr>
      <w:tab/>
    </w:r>
    <w:r>
      <w:rPr>
        <w:rStyle w:val="ContentBodyChar"/>
        <w:rFonts w:asciiTheme="minorHAnsi" w:hAnsiTheme="minorHAnsi"/>
        <w:sz w:val="22"/>
      </w:rPr>
      <w:tab/>
    </w:r>
    <w:hyperlink r:id="rId2" w:history="1">
      <w:r w:rsidRPr="00A175E0">
        <w:rPr>
          <w:rStyle w:val="Hyperlink"/>
          <w:rFonts w:eastAsia="Times New Roman"/>
          <w:b/>
          <w:color w:val="000000" w:themeColor="text1"/>
          <w:u w:val="none"/>
        </w:rPr>
        <w:t>JEREMIAH M. A. HAUTH</w:t>
      </w:r>
      <w:r w:rsidRPr="00A175E0">
        <w:rPr>
          <w:rStyle w:val="Hyperlink"/>
          <w:rFonts w:asciiTheme="minorHAnsi" w:eastAsiaTheme="minorHAnsi" w:hAnsiTheme="minorHAnsi"/>
          <w:color w:val="000000" w:themeColor="text1"/>
          <w:sz w:val="22"/>
          <w:szCs w:val="22"/>
          <w:u w:val="none"/>
        </w:rPr>
        <w:tab/>
      </w:r>
    </w:hyperlink>
    <w:r>
      <w:rPr>
        <w:rStyle w:val="ContentBodyChar"/>
        <w:rFonts w:asciiTheme="minorHAnsi" w:hAnsiTheme="minorHAnsi"/>
        <w:sz w:val="22"/>
      </w:rPr>
      <w:t xml:space="preserve">                         </w:t>
    </w:r>
    <w:proofErr w:type="gramStart"/>
    <w:r>
      <w:rPr>
        <w:rStyle w:val="ContentBodyChar"/>
        <w:rFonts w:asciiTheme="minorHAnsi" w:hAnsiTheme="minorHAnsi"/>
        <w:sz w:val="22"/>
      </w:rPr>
      <w:t xml:space="preserve">   (</w:t>
    </w:r>
    <w:proofErr w:type="gramEnd"/>
    <w:r>
      <w:rPr>
        <w:rStyle w:val="ContentBodyChar"/>
        <w:rFonts w:asciiTheme="minorHAnsi" w:hAnsiTheme="minorHAnsi"/>
        <w:sz w:val="22"/>
      </w:rPr>
      <w:t>503) 327-3881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273DB0"/>
    <w:multiLevelType w:val="hybridMultilevel"/>
    <w:tmpl w:val="79BEE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7609F"/>
    <w:multiLevelType w:val="hybridMultilevel"/>
    <w:tmpl w:val="1F461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C1BFE"/>
    <w:multiLevelType w:val="hybridMultilevel"/>
    <w:tmpl w:val="33E8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D7DA8"/>
    <w:multiLevelType w:val="multilevel"/>
    <w:tmpl w:val="AC20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82039FC"/>
    <w:multiLevelType w:val="hybridMultilevel"/>
    <w:tmpl w:val="65C49E4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96078"/>
    <w:multiLevelType w:val="hybridMultilevel"/>
    <w:tmpl w:val="5672B322"/>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25B24"/>
    <w:multiLevelType w:val="multilevel"/>
    <w:tmpl w:val="3E5CC0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1BB81BAA"/>
    <w:multiLevelType w:val="hybridMultilevel"/>
    <w:tmpl w:val="05749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9160A5"/>
    <w:multiLevelType w:val="hybridMultilevel"/>
    <w:tmpl w:val="32C2ABAE"/>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D14CBF"/>
    <w:multiLevelType w:val="hybridMultilevel"/>
    <w:tmpl w:val="841EF3A2"/>
    <w:lvl w:ilvl="0" w:tplc="E188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757FA6"/>
    <w:multiLevelType w:val="hybridMultilevel"/>
    <w:tmpl w:val="A7A05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C13692D"/>
    <w:multiLevelType w:val="multilevel"/>
    <w:tmpl w:val="486CB5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D970707"/>
    <w:multiLevelType w:val="multilevel"/>
    <w:tmpl w:val="018831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B617B0D"/>
    <w:multiLevelType w:val="hybridMultilevel"/>
    <w:tmpl w:val="05723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064DC6"/>
    <w:multiLevelType w:val="hybridMultilevel"/>
    <w:tmpl w:val="BE600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C025A9"/>
    <w:multiLevelType w:val="hybridMultilevel"/>
    <w:tmpl w:val="0BF4F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135118"/>
    <w:multiLevelType w:val="hybridMultilevel"/>
    <w:tmpl w:val="9032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8706C9"/>
    <w:multiLevelType w:val="multilevel"/>
    <w:tmpl w:val="CF92AF6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66E6265"/>
    <w:multiLevelType w:val="multilevel"/>
    <w:tmpl w:val="AC20D6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8912FD5"/>
    <w:multiLevelType w:val="hybridMultilevel"/>
    <w:tmpl w:val="51A47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A369AC"/>
    <w:multiLevelType w:val="hybridMultilevel"/>
    <w:tmpl w:val="626A1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A81FB2"/>
    <w:multiLevelType w:val="hybridMultilevel"/>
    <w:tmpl w:val="73DE9DA8"/>
    <w:lvl w:ilvl="0" w:tplc="E188D8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81628B"/>
    <w:multiLevelType w:val="hybridMultilevel"/>
    <w:tmpl w:val="D98666E4"/>
    <w:lvl w:ilvl="0" w:tplc="E188D83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23"/>
  </w:num>
  <w:num w:numId="4">
    <w:abstractNumId w:val="3"/>
  </w:num>
  <w:num w:numId="5">
    <w:abstractNumId w:val="0"/>
  </w:num>
  <w:num w:numId="6">
    <w:abstractNumId w:val="8"/>
  </w:num>
  <w:num w:numId="7">
    <w:abstractNumId w:val="14"/>
  </w:num>
  <w:num w:numId="8">
    <w:abstractNumId w:val="2"/>
  </w:num>
  <w:num w:numId="9">
    <w:abstractNumId w:val="17"/>
  </w:num>
  <w:num w:numId="10">
    <w:abstractNumId w:val="16"/>
  </w:num>
  <w:num w:numId="11">
    <w:abstractNumId w:val="20"/>
  </w:num>
  <w:num w:numId="12">
    <w:abstractNumId w:val="15"/>
  </w:num>
  <w:num w:numId="13">
    <w:abstractNumId w:val="4"/>
  </w:num>
  <w:num w:numId="14">
    <w:abstractNumId w:val="21"/>
  </w:num>
  <w:num w:numId="15">
    <w:abstractNumId w:val="5"/>
  </w:num>
  <w:num w:numId="16">
    <w:abstractNumId w:val="6"/>
  </w:num>
  <w:num w:numId="17">
    <w:abstractNumId w:val="11"/>
  </w:num>
  <w:num w:numId="18">
    <w:abstractNumId w:val="10"/>
  </w:num>
  <w:num w:numId="19">
    <w:abstractNumId w:val="22"/>
  </w:num>
  <w:num w:numId="20">
    <w:abstractNumId w:val="18"/>
  </w:num>
  <w:num w:numId="21">
    <w:abstractNumId w:val="12"/>
  </w:num>
  <w:num w:numId="22">
    <w:abstractNumId w:val="13"/>
  </w:num>
  <w:num w:numId="23">
    <w:abstractNumId w:val="7"/>
  </w:num>
  <w:num w:numId="24">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uth, Jeremiah Michael">
    <w15:presenceInfo w15:providerId="None" w15:userId="Hauth, Jeremiah 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mirrorMargins/>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923"/>
    <w:rsid w:val="000169C2"/>
    <w:rsid w:val="00020C9E"/>
    <w:rsid w:val="00045B77"/>
    <w:rsid w:val="00060366"/>
    <w:rsid w:val="000879FF"/>
    <w:rsid w:val="000C3EEF"/>
    <w:rsid w:val="000F44B7"/>
    <w:rsid w:val="00136578"/>
    <w:rsid w:val="00151891"/>
    <w:rsid w:val="0016154A"/>
    <w:rsid w:val="00186CCE"/>
    <w:rsid w:val="001B7716"/>
    <w:rsid w:val="001D5CEA"/>
    <w:rsid w:val="001D5F15"/>
    <w:rsid w:val="001E1DA3"/>
    <w:rsid w:val="001F79E2"/>
    <w:rsid w:val="002263D1"/>
    <w:rsid w:val="00281C50"/>
    <w:rsid w:val="002E4244"/>
    <w:rsid w:val="0033497F"/>
    <w:rsid w:val="00451967"/>
    <w:rsid w:val="00460280"/>
    <w:rsid w:val="004836B4"/>
    <w:rsid w:val="00496379"/>
    <w:rsid w:val="004B1DEB"/>
    <w:rsid w:val="004B5487"/>
    <w:rsid w:val="004F1D3D"/>
    <w:rsid w:val="00515106"/>
    <w:rsid w:val="005238BD"/>
    <w:rsid w:val="0053152C"/>
    <w:rsid w:val="00534C42"/>
    <w:rsid w:val="00557166"/>
    <w:rsid w:val="0057244F"/>
    <w:rsid w:val="005E1F06"/>
    <w:rsid w:val="00613871"/>
    <w:rsid w:val="00634DDD"/>
    <w:rsid w:val="00697002"/>
    <w:rsid w:val="006E3348"/>
    <w:rsid w:val="0072679D"/>
    <w:rsid w:val="00750AA5"/>
    <w:rsid w:val="00752FBA"/>
    <w:rsid w:val="00766EC2"/>
    <w:rsid w:val="00785528"/>
    <w:rsid w:val="007F11E4"/>
    <w:rsid w:val="0087183B"/>
    <w:rsid w:val="00876967"/>
    <w:rsid w:val="00877BF3"/>
    <w:rsid w:val="008917F5"/>
    <w:rsid w:val="00892AC7"/>
    <w:rsid w:val="008C5AB8"/>
    <w:rsid w:val="008F5690"/>
    <w:rsid w:val="00976433"/>
    <w:rsid w:val="009C488A"/>
    <w:rsid w:val="00A126FF"/>
    <w:rsid w:val="00A175E0"/>
    <w:rsid w:val="00A210E8"/>
    <w:rsid w:val="00A362B5"/>
    <w:rsid w:val="00A4032E"/>
    <w:rsid w:val="00A4195B"/>
    <w:rsid w:val="00A44A54"/>
    <w:rsid w:val="00A87359"/>
    <w:rsid w:val="00A97F42"/>
    <w:rsid w:val="00AA36BB"/>
    <w:rsid w:val="00AC36F8"/>
    <w:rsid w:val="00B1654E"/>
    <w:rsid w:val="00B32F7D"/>
    <w:rsid w:val="00B33E0B"/>
    <w:rsid w:val="00B44ACE"/>
    <w:rsid w:val="00B85A76"/>
    <w:rsid w:val="00B878EC"/>
    <w:rsid w:val="00BA03D0"/>
    <w:rsid w:val="00BB3ACD"/>
    <w:rsid w:val="00BE2646"/>
    <w:rsid w:val="00BE76C1"/>
    <w:rsid w:val="00BF0923"/>
    <w:rsid w:val="00C27966"/>
    <w:rsid w:val="00C46894"/>
    <w:rsid w:val="00C84677"/>
    <w:rsid w:val="00CA16C9"/>
    <w:rsid w:val="00CC2CC8"/>
    <w:rsid w:val="00CD682D"/>
    <w:rsid w:val="00CF20EB"/>
    <w:rsid w:val="00D377C5"/>
    <w:rsid w:val="00D6643A"/>
    <w:rsid w:val="00DA21DB"/>
    <w:rsid w:val="00DD0ACA"/>
    <w:rsid w:val="00DD499B"/>
    <w:rsid w:val="00DF68D7"/>
    <w:rsid w:val="00E00BEB"/>
    <w:rsid w:val="00E13E11"/>
    <w:rsid w:val="00E22E05"/>
    <w:rsid w:val="00E47FD9"/>
    <w:rsid w:val="00EF2B55"/>
    <w:rsid w:val="00F16441"/>
    <w:rsid w:val="00F26E12"/>
    <w:rsid w:val="00F306CB"/>
    <w:rsid w:val="00F501AA"/>
    <w:rsid w:val="00F559B8"/>
    <w:rsid w:val="00F74D0C"/>
    <w:rsid w:val="00F829BB"/>
    <w:rsid w:val="00F848E6"/>
    <w:rsid w:val="00FC2F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BC60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77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0923"/>
    <w:rPr>
      <w:b/>
      <w:bCs/>
    </w:rPr>
  </w:style>
  <w:style w:type="paragraph" w:customStyle="1" w:styleId="ContentBody">
    <w:name w:val="Content Body"/>
    <w:basedOn w:val="Normal"/>
    <w:link w:val="ContentBodyChar"/>
    <w:qFormat/>
    <w:rsid w:val="00BF0923"/>
    <w:rPr>
      <w:rFonts w:asciiTheme="minorHAnsi" w:eastAsiaTheme="minorHAnsi" w:hAnsiTheme="minorHAnsi" w:cstheme="minorBidi"/>
      <w:color w:val="000000" w:themeColor="text1"/>
      <w:sz w:val="20"/>
      <w:szCs w:val="22"/>
    </w:rPr>
  </w:style>
  <w:style w:type="character" w:customStyle="1" w:styleId="ContentBodyChar">
    <w:name w:val="Content Body Char"/>
    <w:basedOn w:val="DefaultParagraphFont"/>
    <w:link w:val="ContentBody"/>
    <w:rsid w:val="00BF0923"/>
    <w:rPr>
      <w:rFonts w:eastAsiaTheme="minorHAnsi"/>
      <w:color w:val="000000" w:themeColor="text1"/>
      <w:sz w:val="20"/>
      <w:szCs w:val="22"/>
    </w:rPr>
  </w:style>
  <w:style w:type="paragraph" w:styleId="ListParagraph">
    <w:name w:val="List Paragraph"/>
    <w:basedOn w:val="Normal"/>
    <w:uiPriority w:val="34"/>
    <w:qFormat/>
    <w:rsid w:val="00BF0923"/>
    <w:pPr>
      <w:ind w:left="720"/>
      <w:contextualSpacing/>
    </w:pPr>
    <w:rPr>
      <w:rFonts w:asciiTheme="minorHAnsi" w:hAnsiTheme="minorHAnsi" w:cstheme="minorBidi"/>
    </w:rPr>
  </w:style>
  <w:style w:type="paragraph" w:styleId="NormalWeb">
    <w:name w:val="Normal (Web)"/>
    <w:basedOn w:val="Normal"/>
    <w:uiPriority w:val="99"/>
    <w:semiHidden/>
    <w:unhideWhenUsed/>
    <w:rsid w:val="005870F7"/>
    <w:pPr>
      <w:spacing w:before="100" w:beforeAutospacing="1" w:after="100" w:afterAutospacing="1"/>
    </w:pPr>
    <w:rPr>
      <w:rFonts w:ascii="Times" w:hAnsi="Times"/>
      <w:sz w:val="20"/>
      <w:szCs w:val="20"/>
    </w:rPr>
  </w:style>
  <w:style w:type="paragraph" w:styleId="Header">
    <w:name w:val="header"/>
    <w:basedOn w:val="Normal"/>
    <w:link w:val="HeaderChar"/>
    <w:uiPriority w:val="99"/>
    <w:unhideWhenUsed/>
    <w:rsid w:val="0092360B"/>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92360B"/>
  </w:style>
  <w:style w:type="paragraph" w:styleId="Footer">
    <w:name w:val="footer"/>
    <w:basedOn w:val="Normal"/>
    <w:link w:val="FooterChar"/>
    <w:uiPriority w:val="99"/>
    <w:unhideWhenUsed/>
    <w:rsid w:val="0092360B"/>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92360B"/>
  </w:style>
  <w:style w:type="character" w:styleId="Hyperlink">
    <w:name w:val="Hyperlink"/>
    <w:basedOn w:val="DefaultParagraphFont"/>
    <w:uiPriority w:val="99"/>
    <w:unhideWhenUsed/>
    <w:rsid w:val="00A47024"/>
    <w:rPr>
      <w:color w:val="0000FF" w:themeColor="hyperlink"/>
      <w:u w:val="single"/>
    </w:rPr>
  </w:style>
  <w:style w:type="character" w:styleId="FollowedHyperlink">
    <w:name w:val="FollowedHyperlink"/>
    <w:basedOn w:val="DefaultParagraphFont"/>
    <w:uiPriority w:val="99"/>
    <w:semiHidden/>
    <w:unhideWhenUsed/>
    <w:rsid w:val="008E089D"/>
    <w:rPr>
      <w:color w:val="800080" w:themeColor="followedHyperlink"/>
      <w:u w:val="single"/>
    </w:rPr>
  </w:style>
  <w:style w:type="paragraph" w:styleId="BalloonText">
    <w:name w:val="Balloon Text"/>
    <w:basedOn w:val="Normal"/>
    <w:link w:val="BalloonTextChar"/>
    <w:uiPriority w:val="99"/>
    <w:semiHidden/>
    <w:unhideWhenUsed/>
    <w:rsid w:val="00E759EA"/>
    <w:rPr>
      <w:rFonts w:ascii="Lucida Grande" w:hAnsi="Lucida Grande"/>
      <w:sz w:val="18"/>
      <w:szCs w:val="18"/>
    </w:rPr>
  </w:style>
  <w:style w:type="character" w:customStyle="1" w:styleId="BalloonTextChar">
    <w:name w:val="Balloon Text Char"/>
    <w:basedOn w:val="DefaultParagraphFont"/>
    <w:link w:val="BalloonText"/>
    <w:uiPriority w:val="99"/>
    <w:semiHidden/>
    <w:rsid w:val="00E759EA"/>
    <w:rPr>
      <w:rFonts w:ascii="Lucida Grande" w:hAnsi="Lucida Grande" w:cs="Times New Roman"/>
      <w:sz w:val="18"/>
      <w:szCs w:val="18"/>
    </w:rPr>
  </w:style>
  <w:style w:type="character" w:styleId="PageNumber">
    <w:name w:val="page number"/>
    <w:basedOn w:val="DefaultParagraphFont"/>
    <w:uiPriority w:val="99"/>
    <w:semiHidden/>
    <w:unhideWhenUsed/>
    <w:rsid w:val="00E47FD9"/>
  </w:style>
  <w:style w:type="character" w:styleId="UnresolvedMention">
    <w:name w:val="Unresolved Mention"/>
    <w:basedOn w:val="DefaultParagraphFont"/>
    <w:uiPriority w:val="99"/>
    <w:rsid w:val="00060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2173">
      <w:bodyDiv w:val="1"/>
      <w:marLeft w:val="0"/>
      <w:marRight w:val="0"/>
      <w:marTop w:val="0"/>
      <w:marBottom w:val="0"/>
      <w:divBdr>
        <w:top w:val="none" w:sz="0" w:space="0" w:color="auto"/>
        <w:left w:val="none" w:sz="0" w:space="0" w:color="auto"/>
        <w:bottom w:val="none" w:sz="0" w:space="0" w:color="auto"/>
        <w:right w:val="none" w:sz="0" w:space="0" w:color="auto"/>
      </w:divBdr>
    </w:div>
    <w:div w:id="201988242">
      <w:bodyDiv w:val="1"/>
      <w:marLeft w:val="0"/>
      <w:marRight w:val="0"/>
      <w:marTop w:val="0"/>
      <w:marBottom w:val="0"/>
      <w:divBdr>
        <w:top w:val="none" w:sz="0" w:space="0" w:color="auto"/>
        <w:left w:val="none" w:sz="0" w:space="0" w:color="auto"/>
        <w:bottom w:val="none" w:sz="0" w:space="0" w:color="auto"/>
        <w:right w:val="none" w:sz="0" w:space="0" w:color="auto"/>
      </w:divBdr>
    </w:div>
    <w:div w:id="412705560">
      <w:bodyDiv w:val="1"/>
      <w:marLeft w:val="0"/>
      <w:marRight w:val="0"/>
      <w:marTop w:val="0"/>
      <w:marBottom w:val="0"/>
      <w:divBdr>
        <w:top w:val="none" w:sz="0" w:space="0" w:color="auto"/>
        <w:left w:val="none" w:sz="0" w:space="0" w:color="auto"/>
        <w:bottom w:val="none" w:sz="0" w:space="0" w:color="auto"/>
        <w:right w:val="none" w:sz="0" w:space="0" w:color="auto"/>
      </w:divBdr>
      <w:divsChild>
        <w:div w:id="1086922695">
          <w:marLeft w:val="0"/>
          <w:marRight w:val="0"/>
          <w:marTop w:val="0"/>
          <w:marBottom w:val="0"/>
          <w:divBdr>
            <w:top w:val="none" w:sz="0" w:space="0" w:color="auto"/>
            <w:left w:val="none" w:sz="0" w:space="0" w:color="auto"/>
            <w:bottom w:val="none" w:sz="0" w:space="0" w:color="auto"/>
            <w:right w:val="none" w:sz="0" w:space="0" w:color="auto"/>
          </w:divBdr>
          <w:divsChild>
            <w:div w:id="1580948171">
              <w:marLeft w:val="0"/>
              <w:marRight w:val="0"/>
              <w:marTop w:val="0"/>
              <w:marBottom w:val="0"/>
              <w:divBdr>
                <w:top w:val="none" w:sz="0" w:space="0" w:color="auto"/>
                <w:left w:val="none" w:sz="0" w:space="0" w:color="auto"/>
                <w:bottom w:val="none" w:sz="0" w:space="0" w:color="auto"/>
                <w:right w:val="none" w:sz="0" w:space="0" w:color="auto"/>
              </w:divBdr>
              <w:divsChild>
                <w:div w:id="7523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674899">
      <w:bodyDiv w:val="1"/>
      <w:marLeft w:val="0"/>
      <w:marRight w:val="0"/>
      <w:marTop w:val="0"/>
      <w:marBottom w:val="0"/>
      <w:divBdr>
        <w:top w:val="none" w:sz="0" w:space="0" w:color="auto"/>
        <w:left w:val="none" w:sz="0" w:space="0" w:color="auto"/>
        <w:bottom w:val="none" w:sz="0" w:space="0" w:color="auto"/>
        <w:right w:val="none" w:sz="0" w:space="0" w:color="auto"/>
      </w:divBdr>
    </w:div>
    <w:div w:id="568274340">
      <w:bodyDiv w:val="1"/>
      <w:marLeft w:val="0"/>
      <w:marRight w:val="0"/>
      <w:marTop w:val="0"/>
      <w:marBottom w:val="0"/>
      <w:divBdr>
        <w:top w:val="none" w:sz="0" w:space="0" w:color="auto"/>
        <w:left w:val="none" w:sz="0" w:space="0" w:color="auto"/>
        <w:bottom w:val="none" w:sz="0" w:space="0" w:color="auto"/>
        <w:right w:val="none" w:sz="0" w:space="0" w:color="auto"/>
      </w:divBdr>
    </w:div>
    <w:div w:id="725840975">
      <w:bodyDiv w:val="1"/>
      <w:marLeft w:val="0"/>
      <w:marRight w:val="0"/>
      <w:marTop w:val="0"/>
      <w:marBottom w:val="0"/>
      <w:divBdr>
        <w:top w:val="none" w:sz="0" w:space="0" w:color="auto"/>
        <w:left w:val="none" w:sz="0" w:space="0" w:color="auto"/>
        <w:bottom w:val="none" w:sz="0" w:space="0" w:color="auto"/>
        <w:right w:val="none" w:sz="0" w:space="0" w:color="auto"/>
      </w:divBdr>
    </w:div>
    <w:div w:id="817575197">
      <w:bodyDiv w:val="1"/>
      <w:marLeft w:val="0"/>
      <w:marRight w:val="0"/>
      <w:marTop w:val="0"/>
      <w:marBottom w:val="0"/>
      <w:divBdr>
        <w:top w:val="none" w:sz="0" w:space="0" w:color="auto"/>
        <w:left w:val="none" w:sz="0" w:space="0" w:color="auto"/>
        <w:bottom w:val="none" w:sz="0" w:space="0" w:color="auto"/>
        <w:right w:val="none" w:sz="0" w:space="0" w:color="auto"/>
      </w:divBdr>
    </w:div>
    <w:div w:id="992368788">
      <w:bodyDiv w:val="1"/>
      <w:marLeft w:val="0"/>
      <w:marRight w:val="0"/>
      <w:marTop w:val="0"/>
      <w:marBottom w:val="0"/>
      <w:divBdr>
        <w:top w:val="none" w:sz="0" w:space="0" w:color="auto"/>
        <w:left w:val="none" w:sz="0" w:space="0" w:color="auto"/>
        <w:bottom w:val="none" w:sz="0" w:space="0" w:color="auto"/>
        <w:right w:val="none" w:sz="0" w:space="0" w:color="auto"/>
      </w:divBdr>
    </w:div>
    <w:div w:id="1003433419">
      <w:bodyDiv w:val="1"/>
      <w:marLeft w:val="0"/>
      <w:marRight w:val="0"/>
      <w:marTop w:val="0"/>
      <w:marBottom w:val="0"/>
      <w:divBdr>
        <w:top w:val="none" w:sz="0" w:space="0" w:color="auto"/>
        <w:left w:val="none" w:sz="0" w:space="0" w:color="auto"/>
        <w:bottom w:val="none" w:sz="0" w:space="0" w:color="auto"/>
        <w:right w:val="none" w:sz="0" w:space="0" w:color="auto"/>
      </w:divBdr>
    </w:div>
    <w:div w:id="1089155249">
      <w:bodyDiv w:val="1"/>
      <w:marLeft w:val="0"/>
      <w:marRight w:val="0"/>
      <w:marTop w:val="0"/>
      <w:marBottom w:val="0"/>
      <w:divBdr>
        <w:top w:val="none" w:sz="0" w:space="0" w:color="auto"/>
        <w:left w:val="none" w:sz="0" w:space="0" w:color="auto"/>
        <w:bottom w:val="none" w:sz="0" w:space="0" w:color="auto"/>
        <w:right w:val="none" w:sz="0" w:space="0" w:color="auto"/>
      </w:divBdr>
    </w:div>
    <w:div w:id="1134912806">
      <w:bodyDiv w:val="1"/>
      <w:marLeft w:val="0"/>
      <w:marRight w:val="0"/>
      <w:marTop w:val="0"/>
      <w:marBottom w:val="0"/>
      <w:divBdr>
        <w:top w:val="none" w:sz="0" w:space="0" w:color="auto"/>
        <w:left w:val="none" w:sz="0" w:space="0" w:color="auto"/>
        <w:bottom w:val="none" w:sz="0" w:space="0" w:color="auto"/>
        <w:right w:val="none" w:sz="0" w:space="0" w:color="auto"/>
      </w:divBdr>
    </w:div>
    <w:div w:id="1150831190">
      <w:bodyDiv w:val="1"/>
      <w:marLeft w:val="0"/>
      <w:marRight w:val="0"/>
      <w:marTop w:val="0"/>
      <w:marBottom w:val="0"/>
      <w:divBdr>
        <w:top w:val="none" w:sz="0" w:space="0" w:color="auto"/>
        <w:left w:val="none" w:sz="0" w:space="0" w:color="auto"/>
        <w:bottom w:val="none" w:sz="0" w:space="0" w:color="auto"/>
        <w:right w:val="none" w:sz="0" w:space="0" w:color="auto"/>
      </w:divBdr>
      <w:divsChild>
        <w:div w:id="1666781350">
          <w:marLeft w:val="0"/>
          <w:marRight w:val="0"/>
          <w:marTop w:val="0"/>
          <w:marBottom w:val="0"/>
          <w:divBdr>
            <w:top w:val="none" w:sz="0" w:space="0" w:color="auto"/>
            <w:left w:val="none" w:sz="0" w:space="0" w:color="auto"/>
            <w:bottom w:val="none" w:sz="0" w:space="0" w:color="auto"/>
            <w:right w:val="none" w:sz="0" w:space="0" w:color="auto"/>
          </w:divBdr>
          <w:divsChild>
            <w:div w:id="581333259">
              <w:marLeft w:val="0"/>
              <w:marRight w:val="0"/>
              <w:marTop w:val="0"/>
              <w:marBottom w:val="0"/>
              <w:divBdr>
                <w:top w:val="none" w:sz="0" w:space="0" w:color="auto"/>
                <w:left w:val="none" w:sz="0" w:space="0" w:color="auto"/>
                <w:bottom w:val="none" w:sz="0" w:space="0" w:color="auto"/>
                <w:right w:val="none" w:sz="0" w:space="0" w:color="auto"/>
              </w:divBdr>
              <w:divsChild>
                <w:div w:id="514342263">
                  <w:marLeft w:val="0"/>
                  <w:marRight w:val="0"/>
                  <w:marTop w:val="0"/>
                  <w:marBottom w:val="0"/>
                  <w:divBdr>
                    <w:top w:val="none" w:sz="0" w:space="0" w:color="auto"/>
                    <w:left w:val="none" w:sz="0" w:space="0" w:color="auto"/>
                    <w:bottom w:val="none" w:sz="0" w:space="0" w:color="auto"/>
                    <w:right w:val="none" w:sz="0" w:space="0" w:color="auto"/>
                  </w:divBdr>
                  <w:divsChild>
                    <w:div w:id="193458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963933">
      <w:bodyDiv w:val="1"/>
      <w:marLeft w:val="0"/>
      <w:marRight w:val="0"/>
      <w:marTop w:val="0"/>
      <w:marBottom w:val="0"/>
      <w:divBdr>
        <w:top w:val="none" w:sz="0" w:space="0" w:color="auto"/>
        <w:left w:val="none" w:sz="0" w:space="0" w:color="auto"/>
        <w:bottom w:val="none" w:sz="0" w:space="0" w:color="auto"/>
        <w:right w:val="none" w:sz="0" w:space="0" w:color="auto"/>
      </w:divBdr>
    </w:div>
    <w:div w:id="1316760701">
      <w:bodyDiv w:val="1"/>
      <w:marLeft w:val="0"/>
      <w:marRight w:val="0"/>
      <w:marTop w:val="0"/>
      <w:marBottom w:val="0"/>
      <w:divBdr>
        <w:top w:val="none" w:sz="0" w:space="0" w:color="auto"/>
        <w:left w:val="none" w:sz="0" w:space="0" w:color="auto"/>
        <w:bottom w:val="none" w:sz="0" w:space="0" w:color="auto"/>
        <w:right w:val="none" w:sz="0" w:space="0" w:color="auto"/>
      </w:divBdr>
    </w:div>
    <w:div w:id="1597791229">
      <w:bodyDiv w:val="1"/>
      <w:marLeft w:val="0"/>
      <w:marRight w:val="0"/>
      <w:marTop w:val="0"/>
      <w:marBottom w:val="0"/>
      <w:divBdr>
        <w:top w:val="none" w:sz="0" w:space="0" w:color="auto"/>
        <w:left w:val="none" w:sz="0" w:space="0" w:color="auto"/>
        <w:bottom w:val="none" w:sz="0" w:space="0" w:color="auto"/>
        <w:right w:val="none" w:sz="0" w:space="0" w:color="auto"/>
      </w:divBdr>
    </w:div>
    <w:div w:id="1605571751">
      <w:bodyDiv w:val="1"/>
      <w:marLeft w:val="0"/>
      <w:marRight w:val="0"/>
      <w:marTop w:val="0"/>
      <w:marBottom w:val="0"/>
      <w:divBdr>
        <w:top w:val="none" w:sz="0" w:space="0" w:color="auto"/>
        <w:left w:val="none" w:sz="0" w:space="0" w:color="auto"/>
        <w:bottom w:val="none" w:sz="0" w:space="0" w:color="auto"/>
        <w:right w:val="none" w:sz="0" w:space="0" w:color="auto"/>
      </w:divBdr>
    </w:div>
    <w:div w:id="1823152986">
      <w:bodyDiv w:val="1"/>
      <w:marLeft w:val="0"/>
      <w:marRight w:val="0"/>
      <w:marTop w:val="0"/>
      <w:marBottom w:val="0"/>
      <w:divBdr>
        <w:top w:val="none" w:sz="0" w:space="0" w:color="auto"/>
        <w:left w:val="none" w:sz="0" w:space="0" w:color="auto"/>
        <w:bottom w:val="none" w:sz="0" w:space="0" w:color="auto"/>
        <w:right w:val="none" w:sz="0" w:space="0" w:color="auto"/>
      </w:divBdr>
    </w:div>
    <w:div w:id="1920602344">
      <w:bodyDiv w:val="1"/>
      <w:marLeft w:val="0"/>
      <w:marRight w:val="0"/>
      <w:marTop w:val="0"/>
      <w:marBottom w:val="0"/>
      <w:divBdr>
        <w:top w:val="none" w:sz="0" w:space="0" w:color="auto"/>
        <w:left w:val="none" w:sz="0" w:space="0" w:color="auto"/>
        <w:bottom w:val="none" w:sz="0" w:space="0" w:color="auto"/>
        <w:right w:val="none" w:sz="0" w:space="0" w:color="auto"/>
      </w:divBdr>
      <w:divsChild>
        <w:div w:id="1166362679">
          <w:marLeft w:val="0"/>
          <w:marRight w:val="0"/>
          <w:marTop w:val="0"/>
          <w:marBottom w:val="0"/>
          <w:divBdr>
            <w:top w:val="none" w:sz="0" w:space="0" w:color="auto"/>
            <w:left w:val="none" w:sz="0" w:space="0" w:color="auto"/>
            <w:bottom w:val="none" w:sz="0" w:space="0" w:color="auto"/>
            <w:right w:val="none" w:sz="0" w:space="0" w:color="auto"/>
          </w:divBdr>
          <w:divsChild>
            <w:div w:id="733089531">
              <w:marLeft w:val="0"/>
              <w:marRight w:val="0"/>
              <w:marTop w:val="0"/>
              <w:marBottom w:val="0"/>
              <w:divBdr>
                <w:top w:val="none" w:sz="0" w:space="0" w:color="auto"/>
                <w:left w:val="none" w:sz="0" w:space="0" w:color="auto"/>
                <w:bottom w:val="none" w:sz="0" w:space="0" w:color="auto"/>
                <w:right w:val="none" w:sz="0" w:space="0" w:color="auto"/>
              </w:divBdr>
              <w:divsChild>
                <w:div w:id="12926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16559">
      <w:bodyDiv w:val="1"/>
      <w:marLeft w:val="0"/>
      <w:marRight w:val="0"/>
      <w:marTop w:val="0"/>
      <w:marBottom w:val="0"/>
      <w:divBdr>
        <w:top w:val="none" w:sz="0" w:space="0" w:color="auto"/>
        <w:left w:val="none" w:sz="0" w:space="0" w:color="auto"/>
        <w:bottom w:val="none" w:sz="0" w:space="0" w:color="auto"/>
        <w:right w:val="none" w:sz="0" w:space="0" w:color="auto"/>
      </w:divBdr>
    </w:div>
    <w:div w:id="2016682504">
      <w:bodyDiv w:val="1"/>
      <w:marLeft w:val="0"/>
      <w:marRight w:val="0"/>
      <w:marTop w:val="0"/>
      <w:marBottom w:val="0"/>
      <w:divBdr>
        <w:top w:val="none" w:sz="0" w:space="0" w:color="auto"/>
        <w:left w:val="none" w:sz="0" w:space="0" w:color="auto"/>
        <w:bottom w:val="none" w:sz="0" w:space="0" w:color="auto"/>
        <w:right w:val="none" w:sz="0" w:space="0" w:color="auto"/>
      </w:divBdr>
    </w:div>
    <w:div w:id="2035038158">
      <w:bodyDiv w:val="1"/>
      <w:marLeft w:val="0"/>
      <w:marRight w:val="0"/>
      <w:marTop w:val="0"/>
      <w:marBottom w:val="0"/>
      <w:divBdr>
        <w:top w:val="none" w:sz="0" w:space="0" w:color="auto"/>
        <w:left w:val="none" w:sz="0" w:space="0" w:color="auto"/>
        <w:bottom w:val="none" w:sz="0" w:space="0" w:color="auto"/>
        <w:right w:val="none" w:sz="0" w:space="0" w:color="auto"/>
      </w:divBdr>
    </w:div>
    <w:div w:id="20695713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jeremiahhauth.com/" TargetMode="Externa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hyperlink" Target="https://jeremiahhauth.com/" TargetMode="External"/><Relationship Id="rId1" Type="http://schemas.openxmlformats.org/officeDocument/2006/relationships/hyperlink" Target="mailto:hauthj@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Hauth</dc:creator>
  <cp:keywords/>
  <dc:description/>
  <cp:lastModifiedBy>Microsoft Office User</cp:lastModifiedBy>
  <cp:revision>2</cp:revision>
  <cp:lastPrinted>2017-12-12T20:59:00Z</cp:lastPrinted>
  <dcterms:created xsi:type="dcterms:W3CDTF">2021-03-10T04:00:00Z</dcterms:created>
  <dcterms:modified xsi:type="dcterms:W3CDTF">2021-03-10T04:00:00Z</dcterms:modified>
</cp:coreProperties>
</file>